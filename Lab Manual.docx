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DEB" w:rsidRDefault="00E72DEB" w:rsidP="00B11D3D">
      <w:pPr>
        <w:pStyle w:val="Default"/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472B1F" w:rsidRPr="00FE4AE2" w:rsidRDefault="00A9427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How to create project plan and product backlog for </w:t>
      </w:r>
      <w:r w:rsidR="00472B1F" w:rsidRPr="00FE4AE2">
        <w:rPr>
          <w:rFonts w:ascii="Times New Roman" w:hAnsi="Times New Roman" w:cs="Times New Roman"/>
          <w:b/>
          <w:color w:val="auto"/>
        </w:rPr>
        <w:t>project and User story creation.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Open </w:t>
      </w:r>
      <w:r w:rsidR="005757E8" w:rsidRPr="00FE4AE2">
        <w:rPr>
          <w:rFonts w:ascii="Times New Roman" w:hAnsi="Times New Roman" w:cs="Times New Roman"/>
          <w:sz w:val="24"/>
          <w:szCs w:val="24"/>
        </w:rPr>
        <w:t>browser, search</w:t>
      </w:r>
      <w:r w:rsidRPr="00FE4AE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Continue with </w:t>
      </w:r>
      <w:r w:rsidR="005757E8" w:rsidRPr="00FE4AE2">
        <w:rPr>
          <w:rFonts w:ascii="Times New Roman" w:hAnsi="Times New Roman" w:cs="Times New Roman"/>
          <w:sz w:val="24"/>
          <w:szCs w:val="24"/>
        </w:rPr>
        <w:t>your Gmail</w:t>
      </w:r>
      <w:r w:rsidRPr="00FE4AE2">
        <w:rPr>
          <w:rFonts w:ascii="Times New Roman" w:hAnsi="Times New Roman" w:cs="Times New Roman"/>
          <w:sz w:val="24"/>
          <w:szCs w:val="24"/>
        </w:rPr>
        <w:t xml:space="preserve"> account or login to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Click on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software and select   </w:t>
      </w:r>
      <w:r w:rsidR="005757E8" w:rsidRPr="00FE4AE2">
        <w:rPr>
          <w:rFonts w:ascii="Times New Roman" w:hAnsi="Times New Roman" w:cs="Times New Roman"/>
          <w:sz w:val="24"/>
          <w:szCs w:val="24"/>
        </w:rPr>
        <w:t>project from</w:t>
      </w:r>
      <w:r w:rsidRPr="00FE4AE2">
        <w:rPr>
          <w:rFonts w:ascii="Times New Roman" w:hAnsi="Times New Roman" w:cs="Times New Roman"/>
          <w:sz w:val="24"/>
          <w:szCs w:val="24"/>
        </w:rPr>
        <w:t xml:space="preserve"> top menu bar then </w:t>
      </w:r>
      <w:r w:rsidR="005757E8" w:rsidRPr="00FE4AE2">
        <w:rPr>
          <w:rFonts w:ascii="Times New Roman" w:hAnsi="Times New Roman" w:cs="Times New Roman"/>
          <w:sz w:val="24"/>
          <w:szCs w:val="24"/>
        </w:rPr>
        <w:t>select create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="005757E8" w:rsidRPr="00FE4AE2">
        <w:rPr>
          <w:rFonts w:ascii="Times New Roman" w:hAnsi="Times New Roman" w:cs="Times New Roman"/>
          <w:sz w:val="24"/>
          <w:szCs w:val="24"/>
        </w:rPr>
        <w:t>project from</w:t>
      </w:r>
      <w:r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="005757E8" w:rsidRPr="00FE4AE2">
        <w:rPr>
          <w:rFonts w:ascii="Times New Roman" w:hAnsi="Times New Roman" w:cs="Times New Roman"/>
          <w:sz w:val="24"/>
          <w:szCs w:val="24"/>
        </w:rPr>
        <w:t>dropdown Menu</w:t>
      </w:r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472B1F" w:rsidRPr="00FE4AE2" w:rsidRDefault="005757E8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on template and click on create.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Give a name to your project and Give a Description if you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want .</w:t>
      </w:r>
      <w:proofErr w:type="gramEnd"/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:rsidR="00472B1F" w:rsidRPr="00FE4AE2" w:rsidRDefault="005757E8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issues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from top menu bar and select issue type .This will be default setting.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Now </w:t>
      </w:r>
      <w:r w:rsidR="005757E8" w:rsidRPr="00FE4AE2">
        <w:rPr>
          <w:rFonts w:ascii="Times New Roman" w:hAnsi="Times New Roman" w:cs="Times New Roman"/>
          <w:sz w:val="24"/>
          <w:szCs w:val="24"/>
        </w:rPr>
        <w:t>write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a user story in Description box.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Your story will then go into the backlog to be </w:t>
      </w:r>
      <w:r w:rsidR="005757E8" w:rsidRPr="00FE4AE2">
        <w:rPr>
          <w:rFonts w:ascii="Times New Roman" w:hAnsi="Times New Roman" w:cs="Times New Roman"/>
          <w:sz w:val="24"/>
          <w:szCs w:val="24"/>
        </w:rPr>
        <w:t>Assigned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and </w:t>
      </w:r>
      <w:r w:rsidR="005757E8" w:rsidRPr="00FE4AE2">
        <w:rPr>
          <w:rFonts w:ascii="Times New Roman" w:hAnsi="Times New Roman" w:cs="Times New Roman"/>
          <w:sz w:val="24"/>
          <w:szCs w:val="24"/>
        </w:rPr>
        <w:t>auctioned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by the project manager, product owner or other relevant stakeholders and click on start sprint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472B1F" w:rsidRDefault="00472B1F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Pr="00FE4AE2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94279" w:rsidRPr="00FE4AE2" w:rsidRDefault="00A94279" w:rsidP="001B2B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 xml:space="preserve">Create and manage product backlog using appropriate tool like </w:t>
      </w: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6724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THAT </w:t>
      </w:r>
      <w:r w:rsidR="005757E8" w:rsidRPr="00FE4AE2">
        <w:rPr>
          <w:rFonts w:ascii="Times New Roman" w:hAnsi="Times New Roman" w:cs="Times New Roman"/>
          <w:sz w:val="24"/>
          <w:szCs w:val="24"/>
        </w:rPr>
        <w:t>I</w:t>
      </w:r>
      <w:r w:rsidRPr="00FE4AE2">
        <w:rPr>
          <w:rFonts w:ascii="Times New Roman" w:hAnsi="Times New Roman" w:cs="Times New Roman"/>
          <w:sz w:val="24"/>
          <w:szCs w:val="24"/>
        </w:rPr>
        <w:t xml:space="preserve"> can successfully resist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build a </w:t>
      </w:r>
      <w:r w:rsidR="001B2B5C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r w:rsidR="00926724"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1B2B5C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5757E8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1: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:rsidR="001B2B5C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:rsidR="00472B1F" w:rsidRPr="00FE4AE2" w:rsidRDefault="005757E8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2: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</w:t>
      </w:r>
      <w:r w:rsidRPr="00FE4AE2">
        <w:rPr>
          <w:rFonts w:ascii="Times New Roman" w:hAnsi="Times New Roman" w:cs="Times New Roman"/>
          <w:sz w:val="24"/>
          <w:szCs w:val="24"/>
        </w:rPr>
        <w:t>cannot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successfully resister 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“registration failed incorrect customer name”</w:t>
      </w:r>
    </w:p>
    <w:p w:rsidR="00472B1F" w:rsidRPr="00FE4AE2" w:rsidRDefault="00472B1F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checking available of hall 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lastRenderedPageBreak/>
        <w:t xml:space="preserve">SO </w:t>
      </w:r>
      <w:r w:rsidR="0075455E" w:rsidRPr="00FE4AE2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75455E" w:rsidRPr="00FE4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can check the available halls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available checking page</w:t>
      </w:r>
    </w:p>
    <w:p w:rsidR="00472B1F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it should be only inside the </w:t>
      </w:r>
      <w:r w:rsidR="0075455E" w:rsidRPr="00FE4AE2">
        <w:rPr>
          <w:rFonts w:ascii="Times New Roman" w:hAnsi="Times New Roman" w:cs="Times New Roman"/>
          <w:sz w:val="24"/>
          <w:szCs w:val="24"/>
        </w:rPr>
        <w:t>Karnataka</w:t>
      </w:r>
    </w:p>
    <w:p w:rsidR="001B2B5C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check the available halls in their particular location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proofErr w:type="gramEnd"/>
      <w:r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5C1F92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:rsidR="001B2B5C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75455E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1: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Customers can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successful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check availability of hall in their location</w:t>
      </w:r>
    </w:p>
    <w:p w:rsidR="00472B1F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472B1F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:rsidR="00472B1F" w:rsidRPr="00FE4AE2" w:rsidRDefault="00661E2D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2: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:rsidR="00926724" w:rsidRPr="00FE4AE2" w:rsidRDefault="00926724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72B1F" w:rsidRPr="00FE4AE2" w:rsidRDefault="00472B1F" w:rsidP="001B2B5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</w:t>
      </w:r>
      <w:proofErr w:type="gram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booking</w:t>
      </w:r>
      <w:proofErr w:type="gram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can book the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:rsidR="00472B1F" w:rsidRPr="00FE4AE2" w:rsidRDefault="00472B1F" w:rsidP="00C12724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:rsidR="00472B1F" w:rsidRPr="00FE4AE2" w:rsidRDefault="005C1F92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</w:t>
      </w:r>
      <w:r w:rsidR="00472B1F"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condition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Scenario </w:t>
      </w:r>
      <w:r w:rsidR="00661E2D"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booking hall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“And” I will book the hall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“Then” I successfully booked the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Scenario </w:t>
      </w:r>
      <w:r w:rsidR="00661E2D"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booking hall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:rsidR="00472B1F" w:rsidRPr="00FE4AE2" w:rsidRDefault="00472B1F" w:rsidP="00C12724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FC4278" w:rsidRPr="00FE4AE2" w:rsidRDefault="00FC4278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details</w:t>
      </w: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 w:rsidR="00C72B17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:rsidR="00472B1F" w:rsidRPr="00FE4AE2" w:rsidRDefault="00C72B17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="00472B1F"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:rsidR="00472B1F" w:rsidRPr="00FE4AE2" w:rsidRDefault="00472B1F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:rsidR="00472B1F" w:rsidRPr="00FE4AE2" w:rsidRDefault="00FE4AE2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r w:rsidR="00926724"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472B1F" w:rsidRPr="00FE4AE2" w:rsidRDefault="00472B1F" w:rsidP="00C1272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have to fill the every information given in the booking details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:rsidR="00AB0A86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:rsidR="00472B1F" w:rsidRPr="00FE4AE2" w:rsidRDefault="00472B1F" w:rsidP="00AB0A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the hall is not blocked yet</w:t>
      </w:r>
    </w:p>
    <w:p w:rsidR="00472B1F" w:rsidRDefault="00472B1F" w:rsidP="001B2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348" w:rsidRPr="00FE4AE2" w:rsidRDefault="00202348" w:rsidP="001B2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4" w:rsidRPr="00C72B17" w:rsidRDefault="00A94279" w:rsidP="00C72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Create Sprint 1 with required user stories</w:t>
      </w:r>
    </w:p>
    <w:p w:rsidR="00926724" w:rsidRPr="00C72B17" w:rsidRDefault="00926724" w:rsidP="00C72B1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Now </w:t>
      </w:r>
      <w:r w:rsidR="00FE4AE2" w:rsidRPr="00FE4AE2">
        <w:rPr>
          <w:rFonts w:ascii="Times New Roman" w:hAnsi="Times New Roman" w:cs="Times New Roman"/>
          <w:sz w:val="24"/>
          <w:szCs w:val="24"/>
        </w:rPr>
        <w:t>write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a user story in Description box.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Your story will then go into the backlog to be </w:t>
      </w:r>
      <w:r w:rsidR="00FE4AE2" w:rsidRPr="00FE4AE2">
        <w:rPr>
          <w:rFonts w:ascii="Times New Roman" w:hAnsi="Times New Roman" w:cs="Times New Roman"/>
          <w:sz w:val="24"/>
          <w:szCs w:val="24"/>
        </w:rPr>
        <w:t>Assigned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and </w:t>
      </w:r>
      <w:r w:rsidR="00FE4AE2" w:rsidRPr="00FE4AE2">
        <w:rPr>
          <w:rFonts w:ascii="Times New Roman" w:hAnsi="Times New Roman" w:cs="Times New Roman"/>
          <w:sz w:val="24"/>
          <w:szCs w:val="24"/>
        </w:rPr>
        <w:t>auctioned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by the project manager, product owner or other relevant stakeholders and click on start sprint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926724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  <w:r w:rsidR="00FC4278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1A65E3" w:rsidRDefault="001A65E3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14" w:rsidRPr="00C72B17" w:rsidRDefault="00A94279" w:rsidP="00C72B17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Create UI/UX design - for created user stories (</w:t>
      </w:r>
      <w:r w:rsidR="00FE4AE2" w:rsidRPr="00FE4AE2">
        <w:rPr>
          <w:rFonts w:ascii="Times New Roman" w:hAnsi="Times New Roman" w:cs="Times New Roman"/>
          <w:b/>
          <w:color w:val="auto"/>
        </w:rPr>
        <w:t>wire framing</w:t>
      </w:r>
      <w:r w:rsidRPr="00FE4AE2">
        <w:rPr>
          <w:rFonts w:ascii="Times New Roman" w:hAnsi="Times New Roman" w:cs="Times New Roman"/>
          <w:b/>
          <w:color w:val="auto"/>
        </w:rPr>
        <w:t>)</w:t>
      </w:r>
      <w:r w:rsidR="00FC4278" w:rsidRPr="00FE4AE2">
        <w:rPr>
          <w:rFonts w:ascii="Times New Roman" w:hAnsi="Times New Roman" w:cs="Times New Roman"/>
          <w:b/>
          <w:color w:val="auto"/>
        </w:rPr>
        <w:t>.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Continue with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your  Gmail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account or login to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531300" w:rsidRPr="00FE4AE2" w:rsidRDefault="00FE4AE2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First</w:t>
      </w:r>
      <w:r w:rsidR="00531300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create</w:t>
      </w:r>
      <w:r w:rsidR="00531300" w:rsidRPr="00FE4AE2">
        <w:rPr>
          <w:rFonts w:ascii="Times New Roman" w:hAnsi="Times New Roman" w:cs="Times New Roman"/>
          <w:sz w:val="24"/>
          <w:szCs w:val="24"/>
        </w:rPr>
        <w:t xml:space="preserve"> design file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And adding elements to </w:t>
      </w:r>
      <w:r w:rsidR="00FE4AE2" w:rsidRPr="00FE4AE2">
        <w:rPr>
          <w:rFonts w:ascii="Times New Roman" w:hAnsi="Times New Roman" w:cs="Times New Roman"/>
          <w:sz w:val="24"/>
          <w:szCs w:val="24"/>
        </w:rPr>
        <w:t>over</w:t>
      </w:r>
      <w:r w:rsidRPr="00FE4AE2">
        <w:rPr>
          <w:rFonts w:ascii="Times New Roman" w:hAnsi="Times New Roman" w:cs="Times New Roman"/>
          <w:sz w:val="24"/>
          <w:szCs w:val="24"/>
        </w:rPr>
        <w:t xml:space="preserve"> design file from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community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“ # ”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on the tool menu at the (Top left)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Depends on which </w:t>
      </w:r>
      <w:proofErr w:type="gramStart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size</w:t>
      </w:r>
      <w:proofErr w:type="gramEnd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you want to use choose the screen size from the right sidebar.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Add background color to the </w:t>
      </w:r>
      <w:r w:rsidR="00FE4AE2"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frame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by clicking it and add color from </w:t>
      </w:r>
      <w:proofErr w:type="gramStart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  “</w:t>
      </w:r>
      <w:proofErr w:type="gramEnd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Fill” section in the (right panel).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Create text button (click on “T” text</w:t>
      </w:r>
      <w:r w:rsidR="00FE4AE2"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button from the (Top left)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Click on rectangle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</w:t>
      </w:r>
      <w:r w:rsidRPr="00FE4AE2">
        <w:rPr>
          <w:rFonts w:ascii="Times New Roman" w:hAnsi="Segoe UI Emoji" w:cs="Times New Roman"/>
          <w:b/>
          <w:sz w:val="24"/>
          <w:szCs w:val="24"/>
          <w:shd w:val="clear" w:color="auto" w:fill="FFFFFF"/>
        </w:rPr>
        <w:t>⬜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”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to select image from the popup menu at the (Top left)</w:t>
      </w:r>
    </w:p>
    <w:p w:rsidR="00A94279" w:rsidRDefault="00A9427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Pr="00FE4AE2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817F5" w:rsidRPr="00C72B17" w:rsidRDefault="00A94279" w:rsidP="00C72B17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Create re</w:t>
      </w:r>
      <w:r w:rsidR="00C72B17">
        <w:rPr>
          <w:rFonts w:ascii="Times New Roman" w:hAnsi="Times New Roman" w:cs="Times New Roman"/>
          <w:b/>
          <w:color w:val="auto"/>
        </w:rPr>
        <w:t>pository – named mini project-1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  <w:r w:rsidR="00E44E8B" w:rsidRPr="00FE4AE2">
        <w:rPr>
          <w:rFonts w:ascii="Times New Roman" w:hAnsi="Times New Roman" w:cs="Times New Roman"/>
          <w:b/>
          <w:color w:val="auto"/>
        </w:rPr>
        <w:t xml:space="preserve">Push and pull </w:t>
      </w:r>
      <w:r w:rsidRPr="00FE4AE2">
        <w:rPr>
          <w:rFonts w:ascii="Times New Roman" w:hAnsi="Times New Roman" w:cs="Times New Roman"/>
          <w:b/>
          <w:color w:val="auto"/>
        </w:rPr>
        <w:t xml:space="preserve">operation in </w:t>
      </w:r>
      <w:proofErr w:type="spellStart"/>
      <w:r w:rsidRPr="00FE4AE2">
        <w:rPr>
          <w:rFonts w:ascii="Times New Roman" w:hAnsi="Times New Roman" w:cs="Times New Roman"/>
          <w:b/>
          <w:color w:val="auto"/>
        </w:rPr>
        <w:t>GitHub</w:t>
      </w:r>
      <w:proofErr w:type="spellEnd"/>
      <w:r w:rsidR="00FC4278" w:rsidRPr="00FE4AE2">
        <w:rPr>
          <w:rFonts w:ascii="Times New Roman" w:hAnsi="Times New Roman" w:cs="Times New Roman"/>
          <w:b/>
          <w:color w:val="auto"/>
        </w:rPr>
        <w:t>.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4817F5" w:rsidRPr="00FE4AE2" w:rsidRDefault="004817F5" w:rsidP="00C1272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Browse to the official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website: </w:t>
      </w:r>
      <w:hyperlink r:id="rId8" w:tgtFrame="_blank" w:history="1">
        <w:r w:rsidRPr="00FE4A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https://git-scm.com/downloads</w:t>
        </w:r>
      </w:hyperlink>
    </w:p>
    <w:p w:rsidR="004817F5" w:rsidRPr="00FE4AE2" w:rsidRDefault="004817F5" w:rsidP="00C1272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:rsidR="00C72B17" w:rsidRPr="00776F7E" w:rsidRDefault="004817F5" w:rsidP="00776F7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:rsidR="004817F5" w:rsidRPr="00FE4AE2" w:rsidRDefault="004817F5" w:rsidP="001B2B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E4AE2"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</w:p>
    <w:p w:rsidR="004817F5" w:rsidRPr="00FE4AE2" w:rsidRDefault="004817F5" w:rsidP="00C12724">
      <w:pPr>
        <w:pStyle w:val="Heading4"/>
        <w:numPr>
          <w:ilvl w:val="0"/>
          <w:numId w:val="17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 w:rsidRPr="00FE4AE2"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:rsidR="004817F5" w:rsidRPr="00FE4AE2" w:rsidRDefault="004817F5" w:rsidP="00C1272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Open browser, search for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4817F5" w:rsidRPr="00FE4AE2" w:rsidRDefault="004817F5" w:rsidP="00C1272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Sign in with your</w:t>
      </w:r>
      <w:r w:rsidR="00FC4278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username and password</w:t>
      </w:r>
    </w:p>
    <w:p w:rsidR="004817F5" w:rsidRPr="00C72B17" w:rsidRDefault="004817F5" w:rsidP="00C127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In th</w:t>
      </w:r>
      <w:r w:rsidR="00C72B17"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e upper-right corner</w:t>
      </w:r>
      <w:r w:rsid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, use the 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drop-down menu, and select </w:t>
      </w:r>
      <w:proofErr w:type="gramStart"/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 w:rsid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817F5" w:rsidRPr="00FE4AE2" w:rsidRDefault="004817F5" w:rsidP="00C1272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:rsidR="004817F5" w:rsidRPr="00FE4AE2" w:rsidRDefault="004817F5" w:rsidP="00C1272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:rsidR="00C72B17" w:rsidRPr="00776F7E" w:rsidRDefault="004817F5" w:rsidP="000A6EBC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FE4AE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44E8B" w:rsidRPr="00FE4AE2" w:rsidRDefault="00E44E8B" w:rsidP="001B2B5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Push Operation:</w:t>
      </w:r>
    </w:p>
    <w:p w:rsidR="00C72B17" w:rsidRDefault="00E44E8B" w:rsidP="00C12724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Go to add</w:t>
      </w:r>
      <w:r w:rsidR="00C72B17">
        <w:rPr>
          <w:rFonts w:ascii="Times New Roman" w:hAnsi="Times New Roman" w:cs="Times New Roman"/>
          <w:sz w:val="24"/>
          <w:szCs w:val="24"/>
        </w:rPr>
        <w:t xml:space="preserve"> files and select upload files.</w:t>
      </w:r>
    </w:p>
    <w:p w:rsidR="00E44E8B" w:rsidRPr="00C72B17" w:rsidRDefault="00E44E8B" w:rsidP="00C12724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:rsidR="00C72B17" w:rsidRPr="00776F7E" w:rsidRDefault="00E44E8B" w:rsidP="00776F7E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commit changes.</w:t>
      </w:r>
    </w:p>
    <w:p w:rsidR="001B2B5C" w:rsidRPr="00FE4AE2" w:rsidRDefault="001B2B5C" w:rsidP="001B2B5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:rsidR="001B2B5C" w:rsidRPr="00C72B17" w:rsidRDefault="001B2B5C" w:rsidP="00C12724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code dropdown button</w:t>
      </w:r>
    </w:p>
    <w:p w:rsidR="00B40198" w:rsidRDefault="001B2B5C" w:rsidP="00776F7E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Download Zip</w:t>
      </w: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Pr="00776F7E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C65DF9" w:rsidRPr="00FE4AE2" w:rsidRDefault="00C65DF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Creat</w:t>
      </w:r>
      <w:r w:rsidR="007E780A" w:rsidRPr="00FE4AE2">
        <w:rPr>
          <w:rFonts w:ascii="Times New Roman" w:hAnsi="Times New Roman" w:cs="Times New Roman"/>
          <w:b/>
          <w:color w:val="auto"/>
        </w:rPr>
        <w:t xml:space="preserve">e a form like registration form or </w:t>
      </w:r>
      <w:r w:rsidRPr="00FE4AE2">
        <w:rPr>
          <w:rFonts w:ascii="Times New Roman" w:hAnsi="Times New Roman" w:cs="Times New Roman"/>
          <w:b/>
          <w:color w:val="auto"/>
        </w:rPr>
        <w:t xml:space="preserve">feedback form, after submit hide create form and enable the display section </w:t>
      </w:r>
      <w:r w:rsidR="007E780A" w:rsidRPr="00FE4AE2">
        <w:rPr>
          <w:rFonts w:ascii="Times New Roman" w:hAnsi="Times New Roman" w:cs="Times New Roman"/>
          <w:b/>
          <w:color w:val="auto"/>
        </w:rPr>
        <w:t>using java script.</w:t>
      </w:r>
    </w:p>
    <w:p w:rsidR="000D5494" w:rsidRPr="00FE4AE2" w:rsidRDefault="000D549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0D5494" w:rsidRPr="00FE4AE2" w:rsidRDefault="000D5494" w:rsidP="000F0A33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Registration.html</w:t>
      </w:r>
    </w:p>
    <w:p w:rsidR="000F0A33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html</w:t>
      </w:r>
      <w:proofErr w:type="gramEnd"/>
      <w:r w:rsidRPr="00FE4AE2">
        <w:rPr>
          <w:rFonts w:ascii="Times New Roman" w:hAnsi="Times New Roman" w:cs="Times New Roman"/>
          <w:color w:val="auto"/>
        </w:rPr>
        <w:t xml:space="preserve">&gt;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head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</w:t>
      </w:r>
      <w:proofErr w:type="gramStart"/>
      <w:r w:rsidRPr="00FE4AE2">
        <w:rPr>
          <w:rFonts w:ascii="Times New Roman" w:hAnsi="Times New Roman" w:cs="Times New Roman"/>
          <w:color w:val="auto"/>
        </w:rPr>
        <w:t>title</w:t>
      </w:r>
      <w:proofErr w:type="gramEnd"/>
      <w:r w:rsidRPr="00FE4AE2">
        <w:rPr>
          <w:rFonts w:ascii="Times New Roman" w:hAnsi="Times New Roman" w:cs="Times New Roman"/>
          <w:color w:val="auto"/>
        </w:rPr>
        <w:t>&gt; Registration Form&lt;/title&gt;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</w:t>
      </w:r>
      <w:proofErr w:type="gramStart"/>
      <w:r w:rsidRPr="00FE4AE2">
        <w:rPr>
          <w:rFonts w:ascii="Times New Roman" w:hAnsi="Times New Roman" w:cs="Times New Roman"/>
          <w:color w:val="auto"/>
        </w:rPr>
        <w:t>script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</w:t>
      </w:r>
      <w:proofErr w:type="gramStart"/>
      <w:r w:rsidRPr="00FE4AE2">
        <w:rPr>
          <w:rFonts w:ascii="Times New Roman" w:hAnsi="Times New Roman" w:cs="Times New Roman"/>
          <w:color w:val="auto"/>
        </w:rPr>
        <w:t>function</w:t>
      </w:r>
      <w:proofErr w:type="gramEnd"/>
      <w:r w:rsidRPr="00FE4AE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()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>{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    </w:t>
      </w:r>
      <w:r w:rsidRPr="00FE4AE2"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var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 xml:space="preserve"> name = </w:t>
      </w:r>
      <w:proofErr w:type="spell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FE4AE2">
        <w:rPr>
          <w:rFonts w:ascii="Times New Roman" w:hAnsi="Times New Roman" w:cs="Times New Roman"/>
          <w:color w:val="auto"/>
        </w:rPr>
        <w:t>("name").value;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var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 xml:space="preserve"> email = </w:t>
      </w:r>
      <w:proofErr w:type="spell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FE4AE2">
        <w:rPr>
          <w:rFonts w:ascii="Times New Roman" w:hAnsi="Times New Roman" w:cs="Times New Roman"/>
          <w:color w:val="auto"/>
        </w:rPr>
        <w:t>("email").value;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var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 xml:space="preserve"> address = </w:t>
      </w:r>
      <w:proofErr w:type="spell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FE4AE2">
        <w:rPr>
          <w:rFonts w:ascii="Times New Roman" w:hAnsi="Times New Roman" w:cs="Times New Roman"/>
          <w:color w:val="auto"/>
        </w:rPr>
        <w:t>("address").value;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"</w:t>
      </w:r>
      <w:proofErr w:type="spellStart"/>
      <w:r w:rsidRPr="00FE4AE2">
        <w:rPr>
          <w:rFonts w:ascii="Times New Roman" w:hAnsi="Times New Roman" w:cs="Times New Roman"/>
          <w:color w:val="auto"/>
        </w:rPr>
        <w:t>name",name</w:t>
      </w:r>
      <w:proofErr w:type="spellEnd"/>
      <w:r w:rsidRPr="00FE4AE2">
        <w:rPr>
          <w:rFonts w:ascii="Times New Roman" w:hAnsi="Times New Roman" w:cs="Times New Roman"/>
          <w:color w:val="auto"/>
        </w:rPr>
        <w:t>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"</w:t>
      </w:r>
      <w:proofErr w:type="spellStart"/>
      <w:r w:rsidRPr="00FE4AE2">
        <w:rPr>
          <w:rFonts w:ascii="Times New Roman" w:hAnsi="Times New Roman" w:cs="Times New Roman"/>
          <w:color w:val="auto"/>
        </w:rPr>
        <w:t>email",email</w:t>
      </w:r>
      <w:proofErr w:type="spellEnd"/>
      <w:r w:rsidRPr="00FE4AE2">
        <w:rPr>
          <w:rFonts w:ascii="Times New Roman" w:hAnsi="Times New Roman" w:cs="Times New Roman"/>
          <w:color w:val="auto"/>
        </w:rPr>
        <w:t>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"</w:t>
      </w:r>
      <w:proofErr w:type="spellStart"/>
      <w:r w:rsidRPr="00FE4AE2">
        <w:rPr>
          <w:rFonts w:ascii="Times New Roman" w:hAnsi="Times New Roman" w:cs="Times New Roman"/>
          <w:color w:val="auto"/>
        </w:rPr>
        <w:t>address",address</w:t>
      </w:r>
      <w:proofErr w:type="spellEnd"/>
      <w:r w:rsidRPr="00FE4AE2">
        <w:rPr>
          <w:rFonts w:ascii="Times New Roman" w:hAnsi="Times New Roman" w:cs="Times New Roman"/>
          <w:color w:val="auto"/>
        </w:rPr>
        <w:t>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gramStart"/>
      <w:r w:rsidRPr="00FE4AE2">
        <w:rPr>
          <w:rFonts w:ascii="Times New Roman" w:hAnsi="Times New Roman" w:cs="Times New Roman"/>
          <w:color w:val="auto"/>
        </w:rPr>
        <w:t>return</w:t>
      </w:r>
      <w:proofErr w:type="gramEnd"/>
      <w:r w:rsidRPr="00FE4AE2">
        <w:rPr>
          <w:rFonts w:ascii="Times New Roman" w:hAnsi="Times New Roman" w:cs="Times New Roman"/>
          <w:color w:val="auto"/>
        </w:rPr>
        <w:t>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}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body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&lt;h1&gt;</w:t>
      </w:r>
      <w:proofErr w:type="spellStart"/>
      <w:r w:rsidRPr="00FE4AE2">
        <w:rPr>
          <w:rFonts w:ascii="Times New Roman" w:hAnsi="Times New Roman" w:cs="Times New Roman"/>
          <w:color w:val="auto"/>
        </w:rPr>
        <w:t>Registrtion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Form&lt;/h1&gt;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&lt;form action="Details.html"&gt;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legend&gt;</w:t>
      </w:r>
      <w:proofErr w:type="gramEnd"/>
      <w:r w:rsidRPr="00FE4AE2">
        <w:rPr>
          <w:rFonts w:ascii="Times New Roman" w:hAnsi="Times New Roman" w:cs="Times New Roman"/>
          <w:color w:val="auto"/>
        </w:rPr>
        <w:t>Registration&lt;/legend&gt;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</w:t>
      </w:r>
      <w:proofErr w:type="gramStart"/>
      <w:r w:rsidRPr="00FE4AE2">
        <w:rPr>
          <w:rFonts w:ascii="Times New Roman" w:hAnsi="Times New Roman" w:cs="Times New Roman"/>
          <w:color w:val="auto"/>
        </w:rPr>
        <w:t>label</w:t>
      </w:r>
      <w:proofErr w:type="gramEnd"/>
      <w:r w:rsidRPr="00FE4AE2">
        <w:rPr>
          <w:rFonts w:ascii="Times New Roman" w:hAnsi="Times New Roman" w:cs="Times New Roman"/>
          <w:color w:val="auto"/>
        </w:rPr>
        <w:t>&gt; Name &lt;/label&gt;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type="text" id="name"/&gt;&lt;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</w:t>
      </w:r>
      <w:proofErr w:type="gramStart"/>
      <w:r w:rsidRPr="00FE4AE2">
        <w:rPr>
          <w:rFonts w:ascii="Times New Roman" w:hAnsi="Times New Roman" w:cs="Times New Roman"/>
          <w:color w:val="auto"/>
        </w:rPr>
        <w:t>label</w:t>
      </w:r>
      <w:proofErr w:type="gramEnd"/>
      <w:r w:rsidRPr="00FE4AE2">
        <w:rPr>
          <w:rFonts w:ascii="Times New Roman" w:hAnsi="Times New Roman" w:cs="Times New Roman"/>
          <w:color w:val="auto"/>
        </w:rPr>
        <w:t>&gt; Email ID &lt;/label&gt;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type="email" id="email"/&gt;&lt;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</w:t>
      </w:r>
      <w:proofErr w:type="gramStart"/>
      <w:r w:rsidRPr="00FE4AE2">
        <w:rPr>
          <w:rFonts w:ascii="Times New Roman" w:hAnsi="Times New Roman" w:cs="Times New Roman"/>
          <w:color w:val="auto"/>
        </w:rPr>
        <w:t>label</w:t>
      </w:r>
      <w:proofErr w:type="gramEnd"/>
      <w:r w:rsidRPr="00FE4AE2">
        <w:rPr>
          <w:rFonts w:ascii="Times New Roman" w:hAnsi="Times New Roman" w:cs="Times New Roman"/>
          <w:color w:val="auto"/>
        </w:rPr>
        <w:t>&gt; Address &lt;/label&gt;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type="address" id="address"/&gt;&lt;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type="submit" value="submit" </w:t>
      </w:r>
      <w:proofErr w:type="spellStart"/>
      <w:r w:rsidRPr="00FE4AE2">
        <w:rPr>
          <w:rFonts w:ascii="Times New Roman" w:hAnsi="Times New Roman" w:cs="Times New Roman"/>
          <w:color w:val="auto"/>
        </w:rPr>
        <w:t>onclick</w:t>
      </w:r>
      <w:proofErr w:type="spellEnd"/>
      <w:r w:rsidRPr="00FE4AE2">
        <w:rPr>
          <w:rFonts w:ascii="Times New Roman" w:hAnsi="Times New Roman" w:cs="Times New Roman"/>
          <w:color w:val="auto"/>
        </w:rPr>
        <w:t>="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)"/&gt;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&lt;/form&gt;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&lt;/html&gt;  </w:t>
      </w: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Details.html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html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head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</w:t>
      </w:r>
      <w:proofErr w:type="gramStart"/>
      <w:r w:rsidRPr="00FE4AE2">
        <w:rPr>
          <w:rFonts w:ascii="Times New Roman" w:hAnsi="Times New Roman" w:cs="Times New Roman"/>
          <w:color w:val="auto"/>
        </w:rPr>
        <w:t>title</w:t>
      </w:r>
      <w:proofErr w:type="gramEnd"/>
      <w:r w:rsidRPr="00FE4AE2">
        <w:rPr>
          <w:rFonts w:ascii="Times New Roman" w:hAnsi="Times New Roman" w:cs="Times New Roman"/>
          <w:color w:val="auto"/>
        </w:rPr>
        <w:t>&gt; Details&lt;/title&gt;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body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form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Your Name </w:t>
      </w:r>
      <w:proofErr w:type="gramStart"/>
      <w:r w:rsidRPr="00FE4AE2">
        <w:rPr>
          <w:rFonts w:ascii="Times New Roman" w:hAnsi="Times New Roman" w:cs="Times New Roman"/>
          <w:color w:val="auto"/>
        </w:rPr>
        <w:t>is:</w:t>
      </w:r>
      <w:proofErr w:type="gramEnd"/>
      <w:r w:rsidRPr="00FE4AE2">
        <w:rPr>
          <w:rFonts w:ascii="Times New Roman" w:hAnsi="Times New Roman" w:cs="Times New Roman"/>
          <w:color w:val="auto"/>
        </w:rPr>
        <w:t>&lt;p id="name"&gt;&lt;/p&gt;&lt;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email </w:t>
      </w:r>
      <w:proofErr w:type="gramStart"/>
      <w:r w:rsidRPr="00FE4AE2">
        <w:rPr>
          <w:rFonts w:ascii="Times New Roman" w:hAnsi="Times New Roman" w:cs="Times New Roman"/>
          <w:color w:val="auto"/>
        </w:rPr>
        <w:t>is:</w:t>
      </w:r>
      <w:proofErr w:type="gramEnd"/>
      <w:r w:rsidRPr="00FE4AE2">
        <w:rPr>
          <w:rFonts w:ascii="Times New Roman" w:hAnsi="Times New Roman" w:cs="Times New Roman"/>
          <w:color w:val="auto"/>
        </w:rPr>
        <w:t>&lt;p id="email"&gt;&lt;/p&gt;&lt;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address </w:t>
      </w:r>
      <w:proofErr w:type="gramStart"/>
      <w:r w:rsidRPr="00FE4AE2">
        <w:rPr>
          <w:rFonts w:ascii="Times New Roman" w:hAnsi="Times New Roman" w:cs="Times New Roman"/>
          <w:color w:val="auto"/>
        </w:rPr>
        <w:t>is:</w:t>
      </w:r>
      <w:proofErr w:type="gramEnd"/>
      <w:r w:rsidRPr="00FE4AE2">
        <w:rPr>
          <w:rFonts w:ascii="Times New Roman" w:hAnsi="Times New Roman" w:cs="Times New Roman"/>
          <w:color w:val="auto"/>
        </w:rPr>
        <w:t xml:space="preserve">&lt;p id="address"&gt;&lt;/p&gt;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script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F0A33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="000D5494"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</w:t>
      </w:r>
      <w:proofErr w:type="gramEnd"/>
      <w:r w:rsidR="000D5494" w:rsidRPr="00FE4AE2">
        <w:rPr>
          <w:rFonts w:ascii="Times New Roman" w:hAnsi="Times New Roman" w:cs="Times New Roman"/>
          <w:color w:val="auto"/>
        </w:rPr>
        <w:t>"name").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("name");</w:t>
      </w:r>
    </w:p>
    <w:p w:rsidR="000D5494" w:rsidRPr="00FE4AE2" w:rsidRDefault="000F0A33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="000D5494"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</w:t>
      </w:r>
      <w:proofErr w:type="gramEnd"/>
      <w:r w:rsidR="000D5494" w:rsidRPr="00FE4AE2">
        <w:rPr>
          <w:rFonts w:ascii="Times New Roman" w:hAnsi="Times New Roman" w:cs="Times New Roman"/>
          <w:color w:val="auto"/>
        </w:rPr>
        <w:t>"email").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("email");</w:t>
      </w:r>
    </w:p>
    <w:p w:rsidR="000D5494" w:rsidRPr="00FE4AE2" w:rsidRDefault="000F0A33" w:rsidP="000F0A33">
      <w:pPr>
        <w:pStyle w:val="Default"/>
        <w:spacing w:line="276" w:lineRule="auto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="000D5494" w:rsidRPr="00FE4AE2">
        <w:rPr>
          <w:rFonts w:ascii="Times New Roman" w:hAnsi="Times New Roman" w:cs="Times New Roman"/>
          <w:color w:val="auto"/>
        </w:rPr>
        <w:t>document.getEle</w:t>
      </w:r>
      <w:r>
        <w:rPr>
          <w:rFonts w:ascii="Times New Roman" w:hAnsi="Times New Roman" w:cs="Times New Roman"/>
          <w:color w:val="auto"/>
        </w:rPr>
        <w:t>mentById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gramEnd"/>
      <w:r>
        <w:rPr>
          <w:rFonts w:ascii="Times New Roman" w:hAnsi="Times New Roman" w:cs="Times New Roman"/>
          <w:color w:val="auto"/>
        </w:rPr>
        <w:t>"address").</w:t>
      </w:r>
      <w:proofErr w:type="spellStart"/>
      <w:r>
        <w:rPr>
          <w:rFonts w:ascii="Times New Roman" w:hAnsi="Times New Roman" w:cs="Times New Roman"/>
          <w:color w:val="auto"/>
        </w:rPr>
        <w:t>innerHTML</w:t>
      </w:r>
      <w:proofErr w:type="spellEnd"/>
      <w:r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("address");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7E780A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74412B" w:rsidRPr="00714192" w:rsidRDefault="0074412B" w:rsidP="0071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192">
        <w:rPr>
          <w:rFonts w:ascii="Times New Roman" w:hAnsi="Times New Roman" w:cs="Times New Roman"/>
          <w:b/>
          <w:sz w:val="24"/>
          <w:szCs w:val="24"/>
        </w:rPr>
        <w:t>Create form validation using JavaScript</w:t>
      </w:r>
    </w:p>
    <w:p w:rsidR="00020913" w:rsidRDefault="00020913" w:rsidP="009E757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>&gt;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>&gt;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091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document.myform.name.value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password=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document.myform.password.value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E757A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091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(name==null || name=="")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"Name can't be blank");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9E757A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}</w:t>
      </w:r>
    </w:p>
    <w:p w:rsidR="009E757A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091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&lt;6)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"Password must be at least 6 characters long.");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&lt;form name="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" method="post" action="valid.html" 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)" 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Name: &lt;input type="text" name="name"&gt;&lt;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Password: &lt;input type="password" name="password"&gt;&lt;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&lt;input type="submit" value="register"&gt;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&lt;/body&gt;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&lt;/html&gt;</w:t>
      </w:r>
    </w:p>
    <w:p w:rsidR="009E757A" w:rsidRDefault="009E757A" w:rsidP="009E757A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9E757A" w:rsidRDefault="009E757A" w:rsidP="009E757A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020913">
        <w:rPr>
          <w:rFonts w:ascii="Times New Roman" w:hAnsi="Times New Roman" w:cs="Times New Roman"/>
          <w:b/>
          <w:color w:val="auto"/>
        </w:rPr>
        <w:t>valid.html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</w:t>
      </w:r>
      <w:proofErr w:type="gramStart"/>
      <w:r w:rsidRPr="00020913">
        <w:rPr>
          <w:rFonts w:ascii="Times New Roman" w:hAnsi="Times New Roman" w:cs="Times New Roman"/>
          <w:color w:val="auto"/>
        </w:rPr>
        <w:t>html</w:t>
      </w:r>
      <w:proofErr w:type="gramEnd"/>
      <w:r w:rsidRPr="00020913">
        <w:rPr>
          <w:rFonts w:ascii="Times New Roman" w:hAnsi="Times New Roman" w:cs="Times New Roman"/>
          <w:color w:val="auto"/>
        </w:rPr>
        <w:t>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</w:t>
      </w:r>
      <w:proofErr w:type="gramStart"/>
      <w:r w:rsidRPr="00020913">
        <w:rPr>
          <w:rFonts w:ascii="Times New Roman" w:hAnsi="Times New Roman" w:cs="Times New Roman"/>
          <w:color w:val="auto"/>
        </w:rPr>
        <w:t>body</w:t>
      </w:r>
      <w:proofErr w:type="gramEnd"/>
      <w:r w:rsidRPr="00020913">
        <w:rPr>
          <w:rFonts w:ascii="Times New Roman" w:hAnsi="Times New Roman" w:cs="Times New Roman"/>
          <w:color w:val="auto"/>
        </w:rPr>
        <w:t>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 xml:space="preserve"> &lt;h1&gt;Validation </w:t>
      </w:r>
      <w:proofErr w:type="spellStart"/>
      <w:r w:rsidRPr="00020913">
        <w:rPr>
          <w:rFonts w:ascii="Times New Roman" w:hAnsi="Times New Roman" w:cs="Times New Roman"/>
          <w:color w:val="auto"/>
        </w:rPr>
        <w:t>Successfull</w:t>
      </w:r>
      <w:proofErr w:type="spellEnd"/>
      <w:r w:rsidRPr="00020913">
        <w:rPr>
          <w:rFonts w:ascii="Times New Roman" w:hAnsi="Times New Roman" w:cs="Times New Roman"/>
          <w:color w:val="auto"/>
        </w:rPr>
        <w:t>&lt;/h1&gt;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&lt;/body&gt;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&lt;/html&gt;</w:t>
      </w:r>
    </w:p>
    <w:p w:rsidR="0074412B" w:rsidRDefault="0074412B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74412B" w:rsidRDefault="0074412B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FB058C" w:rsidRDefault="00C65DF9" w:rsidP="009E757A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Create and run simple program in </w:t>
      </w:r>
      <w:proofErr w:type="spellStart"/>
      <w:r w:rsidRPr="00FE4AE2">
        <w:rPr>
          <w:rFonts w:ascii="Times New Roman" w:hAnsi="Times New Roman" w:cs="Times New Roman"/>
          <w:b/>
          <w:color w:val="auto"/>
        </w:rPr>
        <w:t>TypeScript</w:t>
      </w:r>
      <w:proofErr w:type="spellEnd"/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9E757A" w:rsidRPr="009E757A" w:rsidRDefault="009E757A" w:rsidP="009E757A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B058C" w:rsidRPr="00FE4AE2" w:rsidRDefault="00FB058C" w:rsidP="001B2B5C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Install </w:t>
      </w:r>
      <w:proofErr w:type="spellStart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TypeScript</w:t>
      </w:r>
      <w:proofErr w:type="spellEnd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using Node.js Package Manager (</w:t>
      </w:r>
      <w:proofErr w:type="spellStart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npm</w:t>
      </w:r>
      <w:proofErr w:type="spellEnd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</w:p>
    <w:p w:rsidR="00FB058C" w:rsidRPr="00FE4AE2" w:rsidRDefault="00FB058C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FE4AE2">
        <w:rPr>
          <w:rStyle w:val="Strong"/>
        </w:rPr>
        <w:t>Step-1</w:t>
      </w:r>
      <w:r w:rsidRPr="00FE4AE2">
        <w:t> Install Node.js.</w:t>
      </w:r>
      <w:proofErr w:type="gramEnd"/>
      <w:r w:rsidRPr="00FE4AE2">
        <w:t xml:space="preserve"> It is used to setup </w:t>
      </w:r>
      <w:proofErr w:type="spellStart"/>
      <w:r w:rsidRPr="00FE4AE2">
        <w:t>TypeScript</w:t>
      </w:r>
      <w:proofErr w:type="spellEnd"/>
      <w:r w:rsidRPr="00FE4AE2">
        <w:t xml:space="preserve"> on our local computer.</w:t>
      </w:r>
    </w:p>
    <w:p w:rsidR="00FB058C" w:rsidRPr="00FE4AE2" w:rsidRDefault="00FB058C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To install Node.js on Windows, go to the following link: </w:t>
      </w:r>
      <w:hyperlink r:id="rId9" w:tgtFrame="_blank" w:history="1">
        <w:r w:rsidRPr="00FE4AE2">
          <w:rPr>
            <w:rStyle w:val="Hyperlink"/>
            <w:rFonts w:eastAsiaTheme="majorEastAsia"/>
            <w:b/>
            <w:bCs/>
            <w:color w:val="auto"/>
          </w:rPr>
          <w:t>https://www.javatpoint.com/install-nodejs</w:t>
        </w:r>
      </w:hyperlink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Install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To install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, enter the following command in the Terminal Window.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//As dev dependency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-g            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as a global module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FE4AE2" w:rsidRDefault="00FB058C" w:rsidP="00265BE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</w:t>
      </w:r>
      <w:proofErr w:type="gramEnd"/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-g typescript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@latest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-g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latest if you have an older version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Step-3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To verify the installation was successful, enter the command </w:t>
      </w: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tsc</w:t>
      </w:r>
      <w:proofErr w:type="spellEnd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-v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 the Terminal Window.</w:t>
      </w: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Install </w:t>
      </w:r>
      <w:proofErr w:type="gramStart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Live</w:t>
      </w:r>
      <w:proofErr w:type="gramEnd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 server</w:t>
      </w:r>
    </w:p>
    <w:p w:rsidR="00FB058C" w:rsidRPr="00FE4AE2" w:rsidRDefault="00FB058C" w:rsidP="001B2B5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  <w:proofErr w:type="spellStart"/>
      <w:proofErr w:type="gramStart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>npm</w:t>
      </w:r>
      <w:proofErr w:type="spellEnd"/>
      <w:proofErr w:type="gramEnd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 xml:space="preserve"> install -g live-server</w:t>
      </w:r>
    </w:p>
    <w:p w:rsidR="00FB058C" w:rsidRDefault="00FB058C" w:rsidP="001B2B5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</w:p>
    <w:p w:rsidR="00FB058C" w:rsidRPr="00FE4AE2" w:rsidRDefault="00FB058C" w:rsidP="009E757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 xml:space="preserve">Create and run first program in </w:t>
      </w: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TypeScript</w:t>
      </w:r>
      <w:proofErr w:type="spellEnd"/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command prompt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go to d: drive(any drive)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d:\&gt;mkdir typescript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d:\&gt;cd  typescript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d:\typescript&gt;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 visual studio code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file-open folder-choose typescript folder from d:</w:t>
      </w:r>
      <w:r w:rsidR="00BE0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create new file- save it as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types.ts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(any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name.ts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)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the below code and save it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lastRenderedPageBreak/>
        <w:t>console.log("Hello World");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go to command prompt and compile the program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tsc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types.ts</w:t>
      </w:r>
      <w:proofErr w:type="spellEnd"/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run the program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node types.js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Observe the output</w:t>
      </w:r>
    </w:p>
    <w:p w:rsidR="000D5494" w:rsidRDefault="00643D12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ins w:id="0" w:author="ADMIN" w:date="2023-01-09T11:16:00Z">
        <w:r>
          <w:rPr>
            <w:rFonts w:ascii="Times New Roman" w:hAnsi="Times New Roman" w:cs="Times New Roman"/>
            <w:color w:val="auto"/>
          </w:rPr>
          <w:t>-</w:t>
        </w:r>
      </w:ins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Pr="00FE4AE2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4C00AB" w:rsidRPr="00265BE1" w:rsidRDefault="00C65DF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Forms - Use of HTML tags in forms like select, input, file, </w:t>
      </w:r>
      <w:proofErr w:type="spellStart"/>
      <w:r w:rsidRPr="00FE4AE2">
        <w:rPr>
          <w:rFonts w:ascii="Times New Roman" w:hAnsi="Times New Roman" w:cs="Times New Roman"/>
          <w:b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b/>
          <w:color w:val="auto"/>
        </w:rPr>
        <w:t xml:space="preserve">, etc. 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html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head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title&gt;</w:t>
      </w:r>
      <w:proofErr w:type="gramEnd"/>
      <w:r w:rsidRPr="00FE4AE2">
        <w:rPr>
          <w:rFonts w:ascii="Times New Roman" w:hAnsi="Times New Roman" w:cs="Times New Roman"/>
          <w:color w:val="auto"/>
        </w:rPr>
        <w:t>Form Elements&lt;/title&gt;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&lt;/head&gt;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body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form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lable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proofErr w:type="gramEnd"/>
      <w:r w:rsidRPr="00FE4AE2">
        <w:rPr>
          <w:rFonts w:ascii="Times New Roman" w:hAnsi="Times New Roman" w:cs="Times New Roman"/>
          <w:color w:val="auto"/>
        </w:rPr>
        <w:t>Text Box&lt;/</w:t>
      </w:r>
      <w:proofErr w:type="spellStart"/>
      <w:r w:rsidRPr="00FE4AE2">
        <w:rPr>
          <w:rFonts w:ascii="Times New Roman" w:hAnsi="Times New Roman" w:cs="Times New Roman"/>
          <w:color w:val="auto"/>
        </w:rPr>
        <w:t>lable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type="text" id="t1" name="name"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Radio Button: </w:t>
      </w:r>
      <w:r w:rsidRPr="00FE4AE2">
        <w:rPr>
          <w:rFonts w:ascii="Times New Roman" w:hAnsi="Times New Roman" w:cs="Times New Roman"/>
          <w:color w:val="auto"/>
        </w:rPr>
        <w:tab/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value=""/&gt;Male&lt;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r w:rsidRPr="00FE4AE2">
        <w:rPr>
          <w:rFonts w:ascii="Times New Roman" w:hAnsi="Times New Roman" w:cs="Times New Roman"/>
          <w:color w:val="auto"/>
        </w:rPr>
        <w:tab/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r w:rsidRPr="00FE4AE2">
        <w:rPr>
          <w:rFonts w:ascii="Times New Roman" w:hAnsi="Times New Roman" w:cs="Times New Roman"/>
          <w:color w:val="auto"/>
        </w:rPr>
        <w:tab/>
      </w:r>
    </w:p>
    <w:p w:rsidR="002D3ED9" w:rsidRPr="00FE4AE2" w:rsidRDefault="002D3ED9" w:rsidP="0016460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</w:t>
      </w:r>
      <w:proofErr w:type="spellStart"/>
      <w:r w:rsidRPr="00FE4AE2">
        <w:rPr>
          <w:rFonts w:ascii="Times New Roman" w:hAnsi="Times New Roman" w:cs="Times New Roman"/>
          <w:color w:val="auto"/>
        </w:rPr>
        <w:t>FeMale</w:t>
      </w:r>
      <w:proofErr w:type="spellEnd"/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16460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Check </w:t>
      </w:r>
      <w:proofErr w:type="gramStart"/>
      <w:r w:rsidRPr="00FE4AE2">
        <w:rPr>
          <w:rFonts w:ascii="Times New Roman" w:hAnsi="Times New Roman" w:cs="Times New Roman"/>
          <w:color w:val="auto"/>
        </w:rPr>
        <w:t>Box:</w:t>
      </w:r>
      <w:proofErr w:type="gramEnd"/>
      <w:r w:rsidRPr="00FE4AE2">
        <w:rPr>
          <w:rFonts w:ascii="Times New Roman" w:hAnsi="Times New Roman" w:cs="Times New Roman"/>
          <w:color w:val="auto"/>
        </w:rPr>
        <w:t>&lt;input type="checkbox" id="c1" name=""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File:&lt;input type="file" id="e1" name="file"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gramStart"/>
      <w:r w:rsidRPr="00FE4AE2">
        <w:rPr>
          <w:rFonts w:ascii="Times New Roman" w:hAnsi="Times New Roman" w:cs="Times New Roman"/>
          <w:color w:val="auto"/>
        </w:rPr>
        <w:t>Select:</w:t>
      </w:r>
      <w:proofErr w:type="gramEnd"/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label&gt;</w:t>
      </w:r>
      <w:proofErr w:type="spellStart"/>
      <w:proofErr w:type="gramEnd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&lt;select name="</w:t>
      </w:r>
      <w:proofErr w:type="spell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" id="</w:t>
      </w:r>
      <w:proofErr w:type="spell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"&gt;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value="1"&gt;1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&lt;/option&gt;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value="2"&gt;2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&lt;/option&gt;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&lt;/select&gt;&lt;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Text </w:t>
      </w:r>
      <w:proofErr w:type="gramStart"/>
      <w:r w:rsidRPr="00FE4AE2">
        <w:rPr>
          <w:rFonts w:ascii="Times New Roman" w:hAnsi="Times New Roman" w:cs="Times New Roman"/>
          <w:color w:val="auto"/>
        </w:rPr>
        <w:t>Area:</w:t>
      </w:r>
      <w:proofErr w:type="gramEnd"/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id="ta1" name="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>" rows="4" cols="50"&gt;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At w3schools.com you will learn how to make a website. 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65BE1" w:rsidRDefault="00265BE1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legend&gt;</w:t>
      </w:r>
      <w:proofErr w:type="gramEnd"/>
      <w:r w:rsidRPr="00FE4AE2">
        <w:rPr>
          <w:rFonts w:ascii="Times New Roman" w:hAnsi="Times New Roman" w:cs="Times New Roman"/>
          <w:color w:val="auto"/>
        </w:rPr>
        <w:t>Personal Details:&lt;/legend&gt;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label&gt;</w:t>
      </w:r>
      <w:proofErr w:type="gramEnd"/>
      <w:r w:rsidRPr="00FE4AE2">
        <w:rPr>
          <w:rFonts w:ascii="Times New Roman" w:hAnsi="Times New Roman" w:cs="Times New Roman"/>
          <w:color w:val="auto"/>
        </w:rPr>
        <w:t>First name:&lt;/label&gt;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</w:t>
      </w:r>
      <w:proofErr w:type="spellStart"/>
      <w:r w:rsidRPr="00FE4AE2">
        <w:rPr>
          <w:rFonts w:ascii="Times New Roman" w:hAnsi="Times New Roman" w:cs="Times New Roman"/>
          <w:color w:val="auto"/>
        </w:rPr>
        <w:t>fname</w:t>
      </w:r>
      <w:proofErr w:type="spellEnd"/>
      <w:r w:rsidRPr="00FE4AE2">
        <w:rPr>
          <w:rFonts w:ascii="Times New Roman" w:hAnsi="Times New Roman" w:cs="Times New Roman"/>
          <w:color w:val="auto"/>
        </w:rPr>
        <w:t>" name="</w:t>
      </w:r>
      <w:proofErr w:type="spellStart"/>
      <w:r w:rsidRPr="00FE4AE2">
        <w:rPr>
          <w:rFonts w:ascii="Times New Roman" w:hAnsi="Times New Roman" w:cs="Times New Roman"/>
          <w:color w:val="auto"/>
        </w:rPr>
        <w:t>fname</w:t>
      </w:r>
      <w:proofErr w:type="spellEnd"/>
      <w:r w:rsidRPr="00FE4AE2">
        <w:rPr>
          <w:rFonts w:ascii="Times New Roman" w:hAnsi="Times New Roman" w:cs="Times New Roman"/>
          <w:color w:val="auto"/>
        </w:rPr>
        <w:t>"&gt;&lt;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label&gt;</w:t>
      </w:r>
      <w:proofErr w:type="gramEnd"/>
      <w:r w:rsidRPr="00FE4AE2">
        <w:rPr>
          <w:rFonts w:ascii="Times New Roman" w:hAnsi="Times New Roman" w:cs="Times New Roman"/>
          <w:color w:val="auto"/>
        </w:rPr>
        <w:t>Last name:&lt;/label&gt;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</w:t>
      </w:r>
      <w:proofErr w:type="spellStart"/>
      <w:r w:rsidRPr="00FE4AE2">
        <w:rPr>
          <w:rFonts w:ascii="Times New Roman" w:hAnsi="Times New Roman" w:cs="Times New Roman"/>
          <w:color w:val="auto"/>
        </w:rPr>
        <w:t>lname</w:t>
      </w:r>
      <w:proofErr w:type="spellEnd"/>
      <w:r w:rsidRPr="00FE4AE2">
        <w:rPr>
          <w:rFonts w:ascii="Times New Roman" w:hAnsi="Times New Roman" w:cs="Times New Roman"/>
          <w:color w:val="auto"/>
        </w:rPr>
        <w:t>" name="</w:t>
      </w:r>
      <w:proofErr w:type="spellStart"/>
      <w:r w:rsidRPr="00FE4AE2">
        <w:rPr>
          <w:rFonts w:ascii="Times New Roman" w:hAnsi="Times New Roman" w:cs="Times New Roman"/>
          <w:color w:val="auto"/>
        </w:rPr>
        <w:t>lname</w:t>
      </w:r>
      <w:proofErr w:type="spellEnd"/>
      <w:r w:rsidRPr="00FE4AE2">
        <w:rPr>
          <w:rFonts w:ascii="Times New Roman" w:hAnsi="Times New Roman" w:cs="Times New Roman"/>
          <w:color w:val="auto"/>
        </w:rPr>
        <w:t>"&gt;&lt;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&lt;/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gramStart"/>
      <w:r w:rsidRPr="00FE4AE2">
        <w:rPr>
          <w:rFonts w:ascii="Times New Roman" w:hAnsi="Times New Roman" w:cs="Times New Roman"/>
          <w:color w:val="auto"/>
        </w:rPr>
        <w:t>Button:</w:t>
      </w:r>
      <w:proofErr w:type="gramEnd"/>
      <w:r w:rsidRPr="00FE4AE2">
        <w:rPr>
          <w:rFonts w:ascii="Times New Roman" w:hAnsi="Times New Roman" w:cs="Times New Roman"/>
          <w:color w:val="auto"/>
        </w:rPr>
        <w:t>&lt;input type="button" id="t1" name="" value="Submit"/&gt;&lt;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&lt;/body&gt;</w:t>
      </w:r>
    </w:p>
    <w:p w:rsidR="004C00AB" w:rsidRPr="00FE4AE2" w:rsidRDefault="002D3ED9" w:rsidP="007E719A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2F6226" w:rsidRPr="00265BE1" w:rsidRDefault="007E780A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Testing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single</w:t>
      </w:r>
      <w:r w:rsidRPr="00F34FDA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page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application (Registration form) using React</w:t>
      </w:r>
      <w:r w:rsidRPr="00FE4AE2">
        <w:rPr>
          <w:rFonts w:ascii="Times New Roman" w:hAnsi="Times New Roman" w:cs="Times New Roman"/>
          <w:color w:val="auto"/>
        </w:rPr>
        <w:t>.</w:t>
      </w:r>
    </w:p>
    <w:p w:rsidR="00265BE1" w:rsidRDefault="00265BE1" w:rsidP="00265BE1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BC20B9" w:rsidRDefault="00BC20B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Note: Add Home.js file in index.js file</w:t>
      </w:r>
    </w:p>
    <w:p w:rsidR="00BC20B9" w:rsidRDefault="00BC20B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7E780A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&lt;Home /&gt;</w:t>
      </w:r>
    </w:p>
    <w:p w:rsidR="00B43654" w:rsidRDefault="00B4365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7E780A" w:rsidP="00BC20B9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Home.js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'./App.css';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function Form() 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States for registration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[name,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[email,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[password,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[submitted,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(false);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);   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e.preventDefault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(name === '' || email === '' || password === '')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"Please enter all the fields");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 else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true);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Showing success message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submitted)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="success" 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{name} successfully registered!!&lt;/h1&gt;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="form"&gt;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Registration&lt;/h1&gt;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{/* Calling to the methods */}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="messages"&gt;  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)}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{/* Labels and inputs for form data */}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="label"&gt;Name&lt;/label&gt;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value={name} type="text"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="label"&gt;Email&lt;/label&gt;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value={email} type="email"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="label"&gt;Password&lt;/label&gt;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value={password} type="password"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 type="submit"&gt;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Submit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&lt;/button&gt;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&lt;/form&gt;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E780A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C20B9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C20B9" w:rsidRDefault="00BC20B9" w:rsidP="00BC20B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BC20B9" w:rsidRPr="00FE4AE2" w:rsidRDefault="00BC20B9" w:rsidP="00BC20B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App.css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.input {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30%;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12px 20px;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8px 0;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inline-block;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1px solid #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ccc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4px;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box-sizing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border-box;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C20B9" w:rsidRPr="00FE4AE2" w:rsidRDefault="00BC20B9" w:rsidP="00BC20B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BC20B9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Pr="00FE4AE2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34FDA" w:rsidRDefault="007E780A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Implement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navigation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using</w:t>
      </w:r>
      <w:r w:rsidRPr="00F34FDA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react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router</w:t>
      </w: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470C4" w:rsidRPr="00FE4AE2" w:rsidRDefault="00E470C4" w:rsidP="001B2B5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:rsidR="00E470C4" w:rsidRPr="00FE4AE2" w:rsidRDefault="00E470C4" w:rsidP="00C1272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:rsidR="00E470C4" w:rsidRPr="00FE4AE2" w:rsidRDefault="00E470C4" w:rsidP="001B2B5C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-D 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:rsidR="00E470C4" w:rsidRPr="00FE4AE2" w:rsidRDefault="00E470C4" w:rsidP="001B2B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70C4" w:rsidRPr="00FE4AE2" w:rsidRDefault="00E470C4" w:rsidP="00B436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, Routes, Route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Layout from "./pages/Layout";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Home from "./pages/Home";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Blogs from "./pages/Blogs";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Contact from "./pages/Contact";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"./pages/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function App() {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&lt;Layout /&gt;}&gt;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&lt;Home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&lt;Blogs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&lt;Contact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&lt;/Routes&gt;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&lt;App /&gt;);</w:t>
      </w:r>
    </w:p>
    <w:p w:rsidR="00E470C4" w:rsidRPr="00FE4AE2" w:rsidRDefault="00E470C4" w:rsidP="001B2B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Create a folder name called pages. </w:t>
      </w:r>
      <w:proofErr w:type="gramStart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Within a pages</w:t>
      </w:r>
      <w:proofErr w:type="gramEnd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following files.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Blogs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&lt;h1&gt;Blog Articles&lt;/h1&gt;;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Blogs;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Contact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&lt;h1&gt;Contact Me&lt;/h1&gt;;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Contact;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Home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&lt;h1&gt;Home&lt;/h1&gt;;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Home;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Outlet, Link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Layout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to="/contact"&gt;Contact&lt;/Link&gt;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;export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Layout;</w:t>
      </w:r>
    </w:p>
    <w:p w:rsidR="00E470C4" w:rsidRPr="00B43654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NoPage.js</w:t>
      </w:r>
    </w:p>
    <w:p w:rsidR="00B43654" w:rsidRDefault="00B4365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&lt;h1&gt;404&lt;/h1&gt;;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43654" w:rsidRDefault="00B43654" w:rsidP="009E6D8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AC5608" w:rsidP="009E6D8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list-style-type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#04AA6D;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left;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border-right: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1px solid #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block;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14px 16px;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a:hover:not(.active)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#111;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70C4" w:rsidRPr="00F34FDA" w:rsidRDefault="00B03CD6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Build single page application</w:t>
      </w:r>
      <w:r w:rsidR="00714192">
        <w:rPr>
          <w:rFonts w:ascii="Times New Roman" w:hAnsi="Times New Roman" w:cs="Times New Roman"/>
          <w:b/>
          <w:color w:val="auto"/>
        </w:rPr>
        <w:t xml:space="preserve"> (Add Product to Product List)</w:t>
      </w:r>
    </w:p>
    <w:p w:rsidR="00C65DF9" w:rsidRPr="00FE4AE2" w:rsidRDefault="00B03CD6" w:rsidP="00B43654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App.js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"react";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"./App.css";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App()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[list,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([]);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[value,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list;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tempArr.push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value);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(index) =&gt;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temp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list.filter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!== index);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="App"&gt;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&lt;h&gt;Add Product to List&lt;/h&gt;&lt;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&lt;input type="text" value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value}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={(e)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)}/&gt;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}&gt; Click to Add &lt;/button&gt;&lt;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&lt;h&gt;Product Catalog&lt;/h&gt;&lt;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list.map(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 =&gt;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)}&gt;{item}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&gt;)}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&lt;h&gt;Click on Product to Delete&lt;/h&gt;&lt;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&gt;&lt;/div&gt;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}export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App;</w:t>
      </w:r>
    </w:p>
    <w:p w:rsidR="00B03CD6" w:rsidRPr="00FE4AE2" w:rsidRDefault="0065077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index.js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React from 'react';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'./index.css';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App from './App';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'./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&lt;App/&gt;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50774" w:rsidRDefault="0065077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DF56B7" w:rsidRPr="00AC1129" w:rsidRDefault="00DF56B7" w:rsidP="00AC11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03B" w:rsidRDefault="0079103B" w:rsidP="00F34FDA">
      <w:pPr>
        <w:pStyle w:val="TableParagraph"/>
        <w:numPr>
          <w:ilvl w:val="0"/>
          <w:numId w:val="1"/>
        </w:numPr>
        <w:spacing w:before="129" w:line="360" w:lineRule="auto"/>
        <w:rPr>
          <w:b/>
          <w:sz w:val="24"/>
          <w:shd w:val="clear" w:color="auto" w:fill="FBFBFB"/>
        </w:rPr>
      </w:pPr>
      <w:r w:rsidRPr="0079103B">
        <w:rPr>
          <w:b/>
          <w:sz w:val="24"/>
          <w:shd w:val="clear" w:color="auto" w:fill="FBFBFB"/>
        </w:rPr>
        <w:lastRenderedPageBreak/>
        <w:t>Create</w:t>
      </w:r>
      <w:r w:rsidRPr="0079103B">
        <w:rPr>
          <w:b/>
          <w:spacing w:val="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9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application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with</w:t>
      </w:r>
      <w:r w:rsidRPr="0079103B">
        <w:rPr>
          <w:b/>
          <w:spacing w:val="7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1"/>
          <w:sz w:val="24"/>
        </w:rPr>
        <w:t xml:space="preserve"> </w:t>
      </w:r>
      <w:proofErr w:type="spellStart"/>
      <w:r w:rsidRPr="0079103B">
        <w:rPr>
          <w:b/>
          <w:sz w:val="24"/>
          <w:shd w:val="clear" w:color="auto" w:fill="FBFBFB"/>
        </w:rPr>
        <w:t>Initializer</w:t>
      </w:r>
      <w:proofErr w:type="spellEnd"/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using</w:t>
      </w:r>
      <w:r w:rsidRPr="0079103B">
        <w:rPr>
          <w:b/>
          <w:spacing w:val="1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dependencies</w:t>
      </w:r>
      <w:r w:rsidRPr="0079103B">
        <w:rPr>
          <w:b/>
          <w:spacing w:val="1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like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-46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Web,</w:t>
      </w:r>
      <w:r w:rsidRPr="0079103B">
        <w:rPr>
          <w:b/>
          <w:spacing w:val="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Data</w:t>
      </w:r>
      <w:r w:rsidRPr="0079103B">
        <w:rPr>
          <w:b/>
          <w:spacing w:val="4"/>
          <w:sz w:val="24"/>
          <w:shd w:val="clear" w:color="auto" w:fill="FBFBFB"/>
        </w:rPr>
        <w:t xml:space="preserve"> </w:t>
      </w:r>
      <w:r w:rsidR="005F74F0">
        <w:rPr>
          <w:b/>
          <w:sz w:val="24"/>
          <w:shd w:val="clear" w:color="auto" w:fill="FBFBFB"/>
        </w:rPr>
        <w:t>JPA</w:t>
      </w:r>
    </w:p>
    <w:p w:rsidR="00AC1129" w:rsidRDefault="00AC1129" w:rsidP="00AC1129">
      <w:pPr>
        <w:pStyle w:val="TableParagraph"/>
        <w:spacing w:before="129" w:line="360" w:lineRule="auto"/>
        <w:rPr>
          <w:sz w:val="24"/>
          <w:shd w:val="clear" w:color="auto" w:fill="FBFBFB"/>
        </w:rPr>
      </w:pPr>
    </w:p>
    <w:p w:rsidR="0079103B" w:rsidRPr="0079103B" w:rsidRDefault="005F74F0" w:rsidP="00AC1129">
      <w:pPr>
        <w:pStyle w:val="TableParagraph"/>
        <w:spacing w:before="129" w:line="360" w:lineRule="auto"/>
        <w:rPr>
          <w:sz w:val="24"/>
        </w:rPr>
      </w:pPr>
      <w:r>
        <w:rPr>
          <w:sz w:val="24"/>
          <w:shd w:val="clear" w:color="auto" w:fill="FBFBFB"/>
        </w:rPr>
        <w:t xml:space="preserve">Step1: </w:t>
      </w:r>
      <w:proofErr w:type="spellStart"/>
      <w:r>
        <w:rPr>
          <w:sz w:val="24"/>
          <w:shd w:val="clear" w:color="auto" w:fill="FBFBFB"/>
        </w:rPr>
        <w:t>goto</w:t>
      </w:r>
      <w:proofErr w:type="spellEnd"/>
      <w:r>
        <w:rPr>
          <w:sz w:val="24"/>
          <w:shd w:val="clear" w:color="auto" w:fill="FBFBFB"/>
        </w:rPr>
        <w:t xml:space="preserve"> </w:t>
      </w:r>
      <w:proofErr w:type="spellStart"/>
      <w:r>
        <w:rPr>
          <w:sz w:val="24"/>
          <w:shd w:val="clear" w:color="auto" w:fill="FBFBFB"/>
        </w:rPr>
        <w:t>google</w:t>
      </w:r>
      <w:proofErr w:type="spellEnd"/>
      <w:r>
        <w:rPr>
          <w:sz w:val="24"/>
          <w:shd w:val="clear" w:color="auto" w:fill="FBFBFB"/>
        </w:rPr>
        <w:t xml:space="preserve"> and search for spring initialize. Visit </w:t>
      </w:r>
      <w:hyperlink r:id="rId10" w:history="1">
        <w:r w:rsidRPr="00421AB9">
          <w:rPr>
            <w:rStyle w:val="Hyperlink"/>
            <w:sz w:val="24"/>
            <w:shd w:val="clear" w:color="auto" w:fill="FBFBFB"/>
          </w:rPr>
          <w:t>https://start.spring.io/</w:t>
        </w:r>
      </w:hyperlink>
      <w:r>
        <w:rPr>
          <w:sz w:val="24"/>
          <w:shd w:val="clear" w:color="auto" w:fill="FBFBFB"/>
        </w:rPr>
        <w:t xml:space="preserve"> website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94279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Step2: Choose project, language, spring Boot version. Add project metadata and dependencies as shown below</w:t>
      </w:r>
    </w:p>
    <w:p w:rsidR="005F74F0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4600" cy="3295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44F24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Step3: click on generate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proofErr w:type="spellStart"/>
      <w:r w:rsidR="00A44F24">
        <w:rPr>
          <w:rFonts w:ascii="Times New Roman" w:hAnsi="Times New Roman" w:cs="Times New Roman"/>
          <w:color w:val="auto"/>
        </w:rPr>
        <w:t>goto</w:t>
      </w:r>
      <w:proofErr w:type="spellEnd"/>
      <w:r w:rsidR="00A44F2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44F24">
        <w:rPr>
          <w:rFonts w:ascii="Times New Roman" w:hAnsi="Times New Roman" w:cs="Times New Roman"/>
          <w:color w:val="auto"/>
        </w:rPr>
        <w:t>downloan</w:t>
      </w:r>
      <w:proofErr w:type="spellEnd"/>
      <w:r w:rsidR="00A44F24">
        <w:rPr>
          <w:rFonts w:ascii="Times New Roman" w:hAnsi="Times New Roman" w:cs="Times New Roman"/>
          <w:color w:val="auto"/>
        </w:rPr>
        <w:t xml:space="preserve"> and extract the zip file.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F74F0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Step4: Open Eclipse 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file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import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maven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existing</w:t>
      </w:r>
      <w:r w:rsidR="00A44F24">
        <w:rPr>
          <w:rFonts w:ascii="Times New Roman" w:hAnsi="Times New Roman" w:cs="Times New Roman"/>
          <w:color w:val="auto"/>
        </w:rPr>
        <w:t xml:space="preserve"> maven</w:t>
      </w:r>
      <w:r>
        <w:rPr>
          <w:rFonts w:ascii="Times New Roman" w:hAnsi="Times New Roman" w:cs="Times New Roman"/>
          <w:color w:val="auto"/>
        </w:rPr>
        <w:t xml:space="preserve"> project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next-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browse </w:t>
      </w:r>
      <w:r w:rsidR="00A44F24">
        <w:rPr>
          <w:rFonts w:ascii="Times New Roman" w:hAnsi="Times New Roman" w:cs="Times New Roman"/>
          <w:color w:val="auto"/>
        </w:rPr>
        <w:t>the extracted file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next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finish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C1129" w:rsidRDefault="00D5689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Step5: </w:t>
      </w:r>
      <w:proofErr w:type="spellStart"/>
      <w:r>
        <w:rPr>
          <w:rFonts w:ascii="Times New Roman" w:hAnsi="Times New Roman" w:cs="Times New Roman"/>
          <w:color w:val="auto"/>
        </w:rPr>
        <w:t>Goto</w:t>
      </w:r>
      <w:proofErr w:type="spellEnd"/>
      <w:r>
        <w:rPr>
          <w:rFonts w:ascii="Times New Roman" w:hAnsi="Times New Roman" w:cs="Times New Roman"/>
          <w:color w:val="auto"/>
        </w:rPr>
        <w:t xml:space="preserve"> main Method</w:t>
      </w:r>
      <w:r w:rsidR="00263034" w:rsidRPr="00263034">
        <w:rPr>
          <w:rFonts w:ascii="Times New Roman" w:hAnsi="Times New Roman" w:cs="Times New Roman"/>
          <w:color w:val="auto"/>
        </w:rPr>
        <w:sym w:font="Wingdings" w:char="F0E0"/>
      </w:r>
      <w:r w:rsidR="00AC1129">
        <w:rPr>
          <w:rFonts w:ascii="Times New Roman" w:hAnsi="Times New Roman" w:cs="Times New Roman"/>
          <w:color w:val="auto"/>
        </w:rPr>
        <w:t xml:space="preserve">Add 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</w:rPr>
        <w:t>System.out.println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gramEnd"/>
      <w:r>
        <w:rPr>
          <w:rFonts w:ascii="Times New Roman" w:hAnsi="Times New Roman" w:cs="Times New Roman"/>
          <w:color w:val="auto"/>
        </w:rPr>
        <w:t>“Welcome to Spring Boot Application”);</w:t>
      </w:r>
    </w:p>
    <w:p w:rsidR="00D56899" w:rsidRDefault="00D5689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Right Click and Run as Spring Boot App</w:t>
      </w:r>
    </w:p>
    <w:p w:rsidR="00CE5C3F" w:rsidRDefault="00CE5C3F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CE5C3F" w:rsidRDefault="00CE5C3F" w:rsidP="00AC1129">
      <w:pPr>
        <w:pStyle w:val="Default"/>
        <w:numPr>
          <w:ilvl w:val="0"/>
          <w:numId w:val="1"/>
        </w:numPr>
        <w:spacing w:line="360" w:lineRule="auto"/>
        <w:jc w:val="both"/>
        <w:rPr>
          <w:b/>
          <w:shd w:val="clear" w:color="auto" w:fill="FBFBFB"/>
        </w:rPr>
      </w:pPr>
      <w:r w:rsidRPr="00CE5C3F">
        <w:rPr>
          <w:b/>
          <w:shd w:val="clear" w:color="auto" w:fill="FBFBFB"/>
        </w:rPr>
        <w:lastRenderedPageBreak/>
        <w:t>Create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REST</w:t>
      </w:r>
      <w:r w:rsidRPr="00CE5C3F">
        <w:rPr>
          <w:b/>
          <w:spacing w:val="11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controller</w:t>
      </w:r>
      <w:r w:rsidRPr="00CE5C3F">
        <w:rPr>
          <w:b/>
          <w:spacing w:val="12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for</w:t>
      </w:r>
      <w:r w:rsidRPr="00CE5C3F">
        <w:rPr>
          <w:b/>
          <w:spacing w:val="13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CRUD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operations</w:t>
      </w:r>
    </w:p>
    <w:p w:rsidR="00CE5C3F" w:rsidRPr="00E94AB9" w:rsidRDefault="00CE5C3F" w:rsidP="00CE5C3F">
      <w:pPr>
        <w:pStyle w:val="NormalWeb"/>
        <w:shd w:val="clear" w:color="auto" w:fill="FFFFFF"/>
        <w:spacing w:line="360" w:lineRule="auto"/>
        <w:jc w:val="both"/>
      </w:pPr>
      <w:r w:rsidRPr="00B26715">
        <w:rPr>
          <w:rStyle w:val="Strong"/>
          <w:color w:val="333333"/>
        </w:rPr>
        <w:t>Step 1:</w:t>
      </w:r>
      <w:r w:rsidRPr="00B26715">
        <w:rPr>
          <w:color w:val="333333"/>
        </w:rPr>
        <w:t> </w:t>
      </w:r>
      <w:r>
        <w:rPr>
          <w:color w:val="333333"/>
        </w:rPr>
        <w:t>Go to Eclipse</w:t>
      </w:r>
      <w:r w:rsidRPr="00E94AB9">
        <w:rPr>
          <w:color w:val="333333"/>
        </w:rPr>
        <w:sym w:font="Wingdings" w:char="F0E0"/>
      </w:r>
      <w:r>
        <w:t>Help</w:t>
      </w:r>
      <w:r>
        <w:sym w:font="Wingdings" w:char="F0E0"/>
      </w:r>
      <w:r>
        <w:t>Eclipse Marketplace</w:t>
      </w:r>
      <w:r>
        <w:sym w:font="Wingdings" w:char="F0E0"/>
      </w:r>
      <w:r>
        <w:t xml:space="preserve">Find/Search for </w:t>
      </w:r>
      <w:proofErr w:type="gramStart"/>
      <w:r>
        <w:t>STS4(</w:t>
      </w:r>
      <w:proofErr w:type="gramEnd"/>
      <w:r>
        <w:t>Spring Tool Suite4) and Install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 2</w:t>
      </w:r>
      <w:r w:rsidRPr="00B26715">
        <w:rPr>
          <w:rStyle w:val="Strong"/>
          <w:color w:val="333333"/>
        </w:rPr>
        <w:t>:</w:t>
      </w:r>
      <w:r w:rsidRPr="00B26715">
        <w:rPr>
          <w:color w:val="333333"/>
        </w:rPr>
        <w:t> Click on </w:t>
      </w:r>
      <w:r>
        <w:rPr>
          <w:rStyle w:val="Strong"/>
          <w:color w:val="333333"/>
        </w:rPr>
        <w:t xml:space="preserve">File </w:t>
      </w:r>
      <w:r w:rsidRPr="00B26715">
        <w:rPr>
          <w:rStyle w:val="Strong"/>
          <w:color w:val="333333"/>
        </w:rPr>
        <w:t>-&gt; New -&gt;</w:t>
      </w:r>
      <w:r>
        <w:rPr>
          <w:rStyle w:val="Strong"/>
          <w:color w:val="333333"/>
        </w:rPr>
        <w:t>Project-&gt;</w:t>
      </w:r>
      <w:r w:rsidRPr="00B26715">
        <w:rPr>
          <w:rStyle w:val="Strong"/>
          <w:color w:val="333333"/>
        </w:rPr>
        <w:t xml:space="preserve"> Spring Starter Project 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Name: </w:t>
      </w:r>
      <w:proofErr w:type="spellStart"/>
      <w:r>
        <w:rPr>
          <w:rStyle w:val="Strong"/>
          <w:color w:val="333333"/>
        </w:rPr>
        <w:t>Springboot</w:t>
      </w:r>
      <w:proofErr w:type="spellEnd"/>
      <w:r>
        <w:rPr>
          <w:rStyle w:val="Strong"/>
          <w:color w:val="333333"/>
        </w:rPr>
        <w:t>-first-app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Dependencies: Spring Web, Spring Data JPA, </w:t>
      </w:r>
      <w:proofErr w:type="spellStart"/>
      <w:r>
        <w:rPr>
          <w:rStyle w:val="Strong"/>
          <w:color w:val="333333"/>
        </w:rPr>
        <w:t>MySQL</w:t>
      </w:r>
      <w:proofErr w:type="spellEnd"/>
      <w:r>
        <w:rPr>
          <w:rStyle w:val="Strong"/>
          <w:color w:val="333333"/>
        </w:rPr>
        <w:t xml:space="preserve"> Driver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Step3: Create 3 Packages with the following names entity, controller and repository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Step4: Create User.java class under entity package, Usercontroller.java under controller </w:t>
      </w:r>
      <w:r w:rsidR="0050667C">
        <w:rPr>
          <w:rStyle w:val="Strong"/>
          <w:color w:val="333333"/>
        </w:rPr>
        <w:t>package and</w:t>
      </w:r>
      <w:r>
        <w:rPr>
          <w:rStyle w:val="Strong"/>
          <w:color w:val="333333"/>
        </w:rPr>
        <w:t xml:space="preserve"> </w:t>
      </w:r>
      <w:r w:rsidRPr="00076072">
        <w:rPr>
          <w:color w:val="000000"/>
          <w:shd w:val="clear" w:color="auto" w:fill="D4D4D4"/>
        </w:rPr>
        <w:t>UserRepository.java</w:t>
      </w:r>
      <w:r>
        <w:rPr>
          <w:rStyle w:val="Strong"/>
          <w:color w:val="333333"/>
        </w:rPr>
        <w:t xml:space="preserve"> interface </w:t>
      </w:r>
      <w:r w:rsidR="00076072">
        <w:rPr>
          <w:rStyle w:val="Strong"/>
          <w:color w:val="333333"/>
        </w:rPr>
        <w:t xml:space="preserve">under </w:t>
      </w:r>
      <w:r>
        <w:rPr>
          <w:rStyle w:val="Strong"/>
          <w:color w:val="333333"/>
        </w:rPr>
        <w:t>repository</w:t>
      </w:r>
      <w:r w:rsidR="00076072">
        <w:rPr>
          <w:rStyle w:val="Strong"/>
          <w:color w:val="333333"/>
        </w:rPr>
        <w:t xml:space="preserve"> package</w:t>
      </w:r>
    </w:p>
    <w:p w:rsidR="0050667C" w:rsidRDefault="0050667C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Step4: Write the following Code</w:t>
      </w:r>
    </w:p>
    <w:p w:rsidR="0050667C" w:rsidRPr="0050667C" w:rsidRDefault="0050667C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 w:rsidRPr="0050667C">
        <w:rPr>
          <w:rStyle w:val="Strong"/>
          <w:color w:val="333333"/>
        </w:rPr>
        <w:t>User.java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proofErr w:type="gramStart"/>
      <w:r w:rsidRPr="0050667C">
        <w:rPr>
          <w:rStyle w:val="Strong"/>
          <w:b w:val="0"/>
          <w:color w:val="333333"/>
        </w:rPr>
        <w:t>package</w:t>
      </w:r>
      <w:proofErr w:type="gramEnd"/>
      <w:r w:rsidRPr="0050667C">
        <w:rPr>
          <w:rStyle w:val="Strong"/>
          <w:b w:val="0"/>
          <w:color w:val="333333"/>
        </w:rPr>
        <w:t xml:space="preserve"> </w:t>
      </w:r>
      <w:proofErr w:type="spellStart"/>
      <w:r w:rsidRPr="0050667C">
        <w:rPr>
          <w:rStyle w:val="Strong"/>
          <w:b w:val="0"/>
          <w:color w:val="333333"/>
        </w:rPr>
        <w:t>com.example.demo.entity</w:t>
      </w:r>
      <w:proofErr w:type="spellEnd"/>
      <w:r w:rsidRPr="0050667C">
        <w:rPr>
          <w:rStyle w:val="Strong"/>
          <w:b w:val="0"/>
          <w:color w:val="333333"/>
        </w:rPr>
        <w:t>;</w:t>
      </w:r>
    </w:p>
    <w:p w:rsidR="0050667C" w:rsidRPr="00DA08D1" w:rsidRDefault="000160C1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@Entity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proofErr w:type="gramStart"/>
      <w:r w:rsidRPr="0050667C">
        <w:rPr>
          <w:rStyle w:val="Strong"/>
          <w:b w:val="0"/>
          <w:color w:val="333333"/>
        </w:rPr>
        <w:t>@Table(</w:t>
      </w:r>
      <w:proofErr w:type="gramEnd"/>
      <w:r w:rsidRPr="0050667C">
        <w:rPr>
          <w:rStyle w:val="Strong"/>
          <w:b w:val="0"/>
          <w:color w:val="333333"/>
        </w:rPr>
        <w:t>name="user")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proofErr w:type="gramStart"/>
      <w:r w:rsidRPr="0050667C">
        <w:rPr>
          <w:rStyle w:val="Strong"/>
          <w:b w:val="0"/>
          <w:color w:val="333333"/>
        </w:rPr>
        <w:t>public</w:t>
      </w:r>
      <w:proofErr w:type="gramEnd"/>
      <w:r w:rsidRPr="0050667C">
        <w:rPr>
          <w:rStyle w:val="Strong"/>
          <w:b w:val="0"/>
          <w:color w:val="333333"/>
        </w:rPr>
        <w:t xml:space="preserve"> class User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@Id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@</w:t>
      </w:r>
      <w:proofErr w:type="spellStart"/>
      <w:r w:rsidRPr="0050667C">
        <w:rPr>
          <w:rStyle w:val="Strong"/>
          <w:b w:val="0"/>
          <w:color w:val="333333"/>
        </w:rPr>
        <w:t>GeneratedValue</w:t>
      </w:r>
      <w:proofErr w:type="spellEnd"/>
      <w:r w:rsidRPr="0050667C">
        <w:rPr>
          <w:rStyle w:val="Strong"/>
          <w:b w:val="0"/>
          <w:color w:val="333333"/>
        </w:rPr>
        <w:t>(</w:t>
      </w:r>
      <w:proofErr w:type="gramEnd"/>
      <w:r w:rsidRPr="0050667C">
        <w:rPr>
          <w:rStyle w:val="Strong"/>
          <w:b w:val="0"/>
          <w:color w:val="333333"/>
        </w:rPr>
        <w:t>strategy=</w:t>
      </w:r>
      <w:proofErr w:type="spellStart"/>
      <w:r w:rsidRPr="0050667C">
        <w:rPr>
          <w:rStyle w:val="Strong"/>
          <w:b w:val="0"/>
          <w:color w:val="333333"/>
        </w:rPr>
        <w:t>GenerationType.AUTO</w:t>
      </w:r>
      <w:proofErr w:type="spellEnd"/>
      <w:r w:rsidRPr="0050667C">
        <w:rPr>
          <w:rStyle w:val="Strong"/>
          <w:b w:val="0"/>
          <w:color w:val="333333"/>
        </w:rPr>
        <w:t>)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private</w:t>
      </w:r>
      <w:proofErr w:type="gramEnd"/>
      <w:r w:rsidRPr="0050667C">
        <w:rPr>
          <w:rStyle w:val="Strong"/>
          <w:b w:val="0"/>
          <w:color w:val="333333"/>
        </w:rPr>
        <w:t xml:space="preserve"> Long id;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private</w:t>
      </w:r>
      <w:proofErr w:type="gramEnd"/>
      <w:r w:rsidRPr="0050667C">
        <w:rPr>
          <w:rStyle w:val="Strong"/>
          <w:b w:val="0"/>
          <w:color w:val="333333"/>
        </w:rPr>
        <w:t xml:space="preserve"> String </w:t>
      </w:r>
      <w:proofErr w:type="spellStart"/>
      <w:r w:rsidRPr="0050667C">
        <w:rPr>
          <w:rStyle w:val="Strong"/>
          <w:b w:val="0"/>
          <w:color w:val="333333"/>
        </w:rPr>
        <w:t>firstname</w:t>
      </w:r>
      <w:proofErr w:type="spellEnd"/>
      <w:r w:rsidRPr="0050667C">
        <w:rPr>
          <w:rStyle w:val="Strong"/>
          <w:b w:val="0"/>
          <w:color w:val="333333"/>
        </w:rPr>
        <w:t>;</w:t>
      </w:r>
    </w:p>
    <w:p w:rsid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private</w:t>
      </w:r>
      <w:proofErr w:type="gramEnd"/>
      <w:r w:rsidRPr="0050667C">
        <w:rPr>
          <w:rStyle w:val="Strong"/>
          <w:b w:val="0"/>
          <w:color w:val="333333"/>
        </w:rPr>
        <w:t xml:space="preserve"> String </w:t>
      </w:r>
      <w:proofErr w:type="spellStart"/>
      <w:r w:rsidRPr="0050667C">
        <w:rPr>
          <w:rStyle w:val="Strong"/>
          <w:b w:val="0"/>
          <w:color w:val="333333"/>
        </w:rPr>
        <w:t>lasttname</w:t>
      </w:r>
      <w:proofErr w:type="spellEnd"/>
      <w:r w:rsidRPr="0050667C">
        <w:rPr>
          <w:rStyle w:val="Strong"/>
          <w:b w:val="0"/>
          <w:color w:val="333333"/>
        </w:rPr>
        <w:t>;</w:t>
      </w:r>
    </w:p>
    <w:p w:rsidR="00DA08D1" w:rsidRPr="00DA08D1" w:rsidRDefault="00DA08D1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Getter &amp; Setter</w:t>
      </w:r>
    </w:p>
    <w:p w:rsidR="0050667C" w:rsidRDefault="00DA08D1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Default and parameter constructor</w:t>
      </w:r>
    </w:p>
    <w:p w:rsidR="00B412D5" w:rsidRPr="00DA08D1" w:rsidRDefault="00B412D5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Note: Right click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source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select getter&amp; setter</w:t>
      </w:r>
    </w:p>
    <w:p w:rsid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}</w:t>
      </w:r>
    </w:p>
    <w:p w:rsidR="0050667C" w:rsidRPr="00DF7012" w:rsidRDefault="0050667C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lastRenderedPageBreak/>
        <w:t>UserRepository.java</w:t>
      </w:r>
    </w:p>
    <w:p w:rsidR="00DA08D1" w:rsidRPr="00DA08D1" w:rsidRDefault="00DA08D1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F34FDA" w:rsidRDefault="00F34FDA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646464"/>
          <w:sz w:val="24"/>
          <w:szCs w:val="24"/>
        </w:rPr>
      </w:pP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:rsidR="00F34FDA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JpaRepository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User,Long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A08D1" w:rsidRDefault="00DA08D1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</w:p>
    <w:p w:rsidR="0050667C" w:rsidRPr="00DA08D1" w:rsidRDefault="0050667C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Usercontroller.java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com.example.demo.controller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:rsidR="00DA08D1" w:rsidRPr="00DA08D1" w:rsidRDefault="00DA08D1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"/users")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List&lt;User&gt;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getAllUser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.userRepository.findAll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F34FDA" w:rsidRPr="00DF7012" w:rsidRDefault="00F34FDA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(value="id")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 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97036D" w:rsidRDefault="0097036D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5EC8" w:rsidRDefault="00815EC8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5EC8" w:rsidRPr="00DF7012" w:rsidRDefault="00815EC8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(user);</w:t>
      </w:r>
    </w:p>
    <w:p w:rsidR="00DA08D1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user,@PathVariable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ex.setFirstname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user.getFirstname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ex.setLasttname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user.getLasttname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(ex);</w:t>
      </w:r>
    </w:p>
    <w:p w:rsidR="00DA08D1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&lt;User&gt;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.userRepository.delete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ex);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ResponseEntity.</w:t>
      </w:r>
      <w:r w:rsidRPr="00DF7012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().build();</w:t>
      </w:r>
      <w:r w:rsidRPr="00DF7012">
        <w:rPr>
          <w:rFonts w:ascii="Times New Roman" w:hAnsi="Times New Roman" w:cs="Times New Roman"/>
          <w:sz w:val="24"/>
          <w:szCs w:val="24"/>
        </w:rPr>
        <w:tab/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0667C" w:rsidRDefault="00DF7012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F7012">
        <w:t>}</w:t>
      </w:r>
    </w:p>
    <w:p w:rsidR="00815EC8" w:rsidRDefault="00815EC8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D51997" w:rsidRPr="00D51997" w:rsidRDefault="00D51997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D51997">
        <w:rPr>
          <w:b/>
        </w:rPr>
        <w:t>Application.property</w:t>
      </w:r>
      <w:proofErr w:type="spellEnd"/>
    </w:p>
    <w:p w:rsidR="00D51997" w:rsidRPr="00D27AB5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spring.datasource.url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27AB5">
        <w:rPr>
          <w:rFonts w:ascii="Times New Roman" w:hAnsi="Times New Roman" w:cs="Times New Roman"/>
          <w:color w:val="2AA198"/>
          <w:sz w:val="24"/>
          <w:szCs w:val="24"/>
        </w:rPr>
        <w:t>jdbc:mysql</w:t>
      </w:r>
      <w:proofErr w:type="spellEnd"/>
      <w:r w:rsidRPr="00D27AB5">
        <w:rPr>
          <w:rFonts w:ascii="Times New Roman" w:hAnsi="Times New Roman" w:cs="Times New Roman"/>
          <w:color w:val="2AA198"/>
          <w:sz w:val="24"/>
          <w:szCs w:val="24"/>
        </w:rPr>
        <w:t>://localhost:3306/</w:t>
      </w:r>
      <w:proofErr w:type="spellStart"/>
      <w:r w:rsidRPr="00D27AB5">
        <w:rPr>
          <w:rFonts w:ascii="Times New Roman" w:hAnsi="Times New Roman" w:cs="Times New Roman"/>
          <w:color w:val="2AA198"/>
          <w:sz w:val="24"/>
          <w:szCs w:val="24"/>
        </w:rPr>
        <w:t>emp</w:t>
      </w:r>
      <w:proofErr w:type="spellEnd"/>
    </w:p>
    <w:p w:rsidR="00D51997" w:rsidRPr="00D27AB5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spring.datasource.username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D51997" w:rsidRPr="00D27AB5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spring.datasource.password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D51997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  <w:proofErr w:type="spellStart"/>
      <w:proofErr w:type="gram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spring.jpa.hibernate.ddl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-auto</w:t>
      </w:r>
      <w:proofErr w:type="gramEnd"/>
      <w:r w:rsidRPr="00D27AB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update</w:t>
      </w:r>
    </w:p>
    <w:p w:rsidR="00DF0C86" w:rsidRDefault="00DF0C86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DF0C86" w:rsidRDefault="00DF0C86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5963E7" w:rsidRDefault="005963E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CE5C3F" w:rsidRDefault="00CC46AA" w:rsidP="00F34FDA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 w:rsidRPr="00CC46AA">
        <w:rPr>
          <w:b/>
          <w:shd w:val="clear" w:color="auto" w:fill="FBFBFB"/>
        </w:rPr>
        <w:lastRenderedPageBreak/>
        <w:t>Test</w:t>
      </w:r>
      <w:r w:rsidRPr="00CC46AA">
        <w:rPr>
          <w:b/>
          <w:spacing w:val="6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created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APIs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with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the</w:t>
      </w:r>
      <w:r w:rsidRPr="00CC46AA">
        <w:rPr>
          <w:b/>
          <w:spacing w:val="8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help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of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Postman</w:t>
      </w:r>
    </w:p>
    <w:p w:rsidR="00E141F5" w:rsidRDefault="00E141F5" w:rsidP="00E141F5">
      <w:pPr>
        <w:pStyle w:val="NormalWeb"/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t xml:space="preserve">Note: </w:t>
      </w:r>
      <w:r w:rsidR="00B01B66">
        <w:rPr>
          <w:b/>
          <w:shd w:val="clear" w:color="auto" w:fill="FBFBFB"/>
        </w:rPr>
        <w:t>Create</w:t>
      </w:r>
      <w:r>
        <w:rPr>
          <w:b/>
          <w:shd w:val="clear" w:color="auto" w:fill="FBFBFB"/>
        </w:rPr>
        <w:t xml:space="preserve"> crud operation to Test with Postman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Step1:</w:t>
      </w:r>
      <w:r w:rsidRPr="00F34FDA">
        <w:rPr>
          <w:shd w:val="clear" w:color="auto" w:fill="FBFBFB"/>
        </w:rPr>
        <w:t xml:space="preserve"> Download &amp; Install postman from official website </w:t>
      </w:r>
    </w:p>
    <w:p w:rsidR="00CC46AA" w:rsidRPr="00F34FDA" w:rsidRDefault="00BD14D3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hyperlink r:id="rId12" w:history="1">
        <w:r w:rsidR="00CC46AA" w:rsidRPr="00F34FDA">
          <w:rPr>
            <w:rStyle w:val="Hyperlink"/>
            <w:shd w:val="clear" w:color="auto" w:fill="FBFBFB"/>
          </w:rPr>
          <w:t>https://www.postman.com/downloads/</w:t>
        </w:r>
      </w:hyperlink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Step2:</w:t>
      </w:r>
      <w:r w:rsidRPr="00F34FDA">
        <w:rPr>
          <w:shd w:val="clear" w:color="auto" w:fill="FBFBFB"/>
        </w:rPr>
        <w:t xml:space="preserve"> Click on Collection and Create Collection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Add Request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Step3:</w:t>
      </w:r>
      <w:r w:rsidRPr="00F34FDA">
        <w:rPr>
          <w:shd w:val="clear" w:color="auto" w:fill="FBFBFB"/>
        </w:rPr>
        <w:t xml:space="preserve"> Demonstrate Get, Post, Put, Delete methods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Get:</w:t>
      </w:r>
      <w:r w:rsidRPr="00F34FDA">
        <w:rPr>
          <w:shd w:val="clear" w:color="auto" w:fill="FBFBFB"/>
        </w:rPr>
        <w:t xml:space="preserve"> Select Get method from dropdown list and enter the URL [</w:t>
      </w:r>
      <w:r w:rsidRPr="00F34FDA">
        <w:rPr>
          <w:color w:val="212121"/>
          <w:shd w:val="clear" w:color="auto" w:fill="FFFFFF"/>
        </w:rPr>
        <w:t>localhost</w:t>
      </w:r>
      <w:proofErr w:type="gramStart"/>
      <w:r w:rsidRPr="00F34FDA">
        <w:rPr>
          <w:color w:val="212121"/>
          <w:shd w:val="clear" w:color="auto" w:fill="FFFFFF"/>
        </w:rPr>
        <w:t>:8090</w:t>
      </w:r>
      <w:proofErr w:type="gramEnd"/>
      <w:r w:rsidRPr="00F34FDA">
        <w:rPr>
          <w:color w:val="212121"/>
          <w:shd w:val="clear" w:color="auto" w:fill="FFFFFF"/>
        </w:rPr>
        <w:t>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Send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Post:</w:t>
      </w:r>
      <w:r w:rsidRPr="00F34FDA">
        <w:rPr>
          <w:shd w:val="clear" w:color="auto" w:fill="FBFBFB"/>
        </w:rPr>
        <w:t xml:space="preserve"> Select Post method from dropdown list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Click on Body, choose raw and select JSON from dropdown</w:t>
      </w:r>
      <w:r w:rsidR="001663BD" w:rsidRPr="00F34FDA">
        <w:rPr>
          <w:shd w:val="clear" w:color="auto" w:fill="FBFBFB"/>
        </w:rPr>
        <w:t xml:space="preserve"> </w:t>
      </w:r>
      <w:r w:rsidRPr="00F34FDA">
        <w:rPr>
          <w:shd w:val="clear" w:color="auto" w:fill="FBFBFB"/>
        </w:rPr>
        <w:t>list and enter the URL [</w:t>
      </w:r>
      <w:r w:rsidRPr="00F34FDA">
        <w:rPr>
          <w:color w:val="212121"/>
          <w:shd w:val="clear" w:color="auto" w:fill="FFFFFF"/>
        </w:rPr>
        <w:t>localhost</w:t>
      </w:r>
      <w:proofErr w:type="gramStart"/>
      <w:r w:rsidRPr="00F34FDA">
        <w:rPr>
          <w:color w:val="212121"/>
          <w:shd w:val="clear" w:color="auto" w:fill="FFFFFF"/>
        </w:rPr>
        <w:t>:8090</w:t>
      </w:r>
      <w:proofErr w:type="gramEnd"/>
      <w:r w:rsidRPr="00F34FDA">
        <w:rPr>
          <w:color w:val="212121"/>
          <w:shd w:val="clear" w:color="auto" w:fill="FFFFFF"/>
        </w:rPr>
        <w:t>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</w:t>
      </w:r>
      <w:r w:rsidR="001663BD" w:rsidRPr="00F34FDA">
        <w:rPr>
          <w:shd w:val="clear" w:color="auto" w:fill="FBFBFB"/>
        </w:rPr>
        <w:t xml:space="preserve">Give the input in the form of JSON  and Click on </w:t>
      </w:r>
      <w:r w:rsidRPr="00F34FDA">
        <w:rPr>
          <w:shd w:val="clear" w:color="auto" w:fill="FBFBFB"/>
        </w:rPr>
        <w:t>Send</w:t>
      </w:r>
    </w:p>
    <w:p w:rsidR="001663BD" w:rsidRDefault="001663BD" w:rsidP="00CE5C3F">
      <w:pPr>
        <w:pStyle w:val="NormalWeb"/>
        <w:shd w:val="clear" w:color="auto" w:fill="FFFFFF"/>
        <w:spacing w:line="360" w:lineRule="auto"/>
        <w:jc w:val="both"/>
        <w:rPr>
          <w:shd w:val="clear" w:color="auto" w:fill="FBFBFB"/>
        </w:rPr>
      </w:pPr>
      <w:r>
        <w:rPr>
          <w:noProof/>
          <w:shd w:val="clear" w:color="auto" w:fill="FBFBFB"/>
        </w:rPr>
        <w:drawing>
          <wp:inline distT="0" distB="0" distL="0" distR="0">
            <wp:extent cx="5895975" cy="26003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3077" t="14622" b="5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AA" w:rsidRPr="00F34FDA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Put:</w:t>
      </w:r>
      <w:r w:rsidRPr="00F34FDA">
        <w:rPr>
          <w:shd w:val="clear" w:color="auto" w:fill="FBFBFB"/>
        </w:rPr>
        <w:t xml:space="preserve"> Select Put method from dropdown list and enter the URL [</w:t>
      </w:r>
      <w:r w:rsidRPr="00F34FDA">
        <w:rPr>
          <w:shd w:val="clear" w:color="auto" w:fill="FFFFFF"/>
        </w:rPr>
        <w:t>localhost</w:t>
      </w:r>
      <w:proofErr w:type="gramStart"/>
      <w:r w:rsidRPr="00F34FDA">
        <w:rPr>
          <w:shd w:val="clear" w:color="auto" w:fill="FFFFFF"/>
        </w:rPr>
        <w:t>:8090</w:t>
      </w:r>
      <w:proofErr w:type="gramEnd"/>
      <w:r w:rsidRPr="00F34FDA">
        <w:rPr>
          <w:shd w:val="clear" w:color="auto" w:fill="FFFFFF"/>
        </w:rPr>
        <w:t>/users/1</w:t>
      </w:r>
      <w:r w:rsidRPr="00F34FDA">
        <w:rPr>
          <w:shd w:val="clear" w:color="auto" w:fill="FBFBFB"/>
        </w:rPr>
        <w:t>]</w:t>
      </w:r>
    </w:p>
    <w:p w:rsidR="001663BD" w:rsidRPr="00F34FDA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shd w:val="clear" w:color="auto" w:fill="FBFBFB"/>
        </w:rPr>
        <w:t>Update the existing data by using primary key and Click on Send</w:t>
      </w:r>
    </w:p>
    <w:p w:rsidR="001663BD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Delete:</w:t>
      </w:r>
      <w:r w:rsidRPr="00F34FDA">
        <w:rPr>
          <w:shd w:val="clear" w:color="auto" w:fill="FBFBFB"/>
        </w:rPr>
        <w:t xml:space="preserve"> Select Delete method from dropdown list and enter the URL [</w:t>
      </w:r>
      <w:r w:rsidRPr="00F34FDA">
        <w:rPr>
          <w:shd w:val="clear" w:color="auto" w:fill="FFFFFF"/>
        </w:rPr>
        <w:t>localhost</w:t>
      </w:r>
      <w:proofErr w:type="gramStart"/>
      <w:r w:rsidRPr="00F34FDA">
        <w:rPr>
          <w:shd w:val="clear" w:color="auto" w:fill="FFFFFF"/>
        </w:rPr>
        <w:t>:8090</w:t>
      </w:r>
      <w:proofErr w:type="gramEnd"/>
      <w:r w:rsidRPr="00F34FDA">
        <w:rPr>
          <w:shd w:val="clear" w:color="auto" w:fill="FFFFFF"/>
        </w:rPr>
        <w:t>/users/1</w:t>
      </w:r>
      <w:r w:rsidRPr="00F34FDA">
        <w:rPr>
          <w:shd w:val="clear" w:color="auto" w:fill="FBFBFB"/>
        </w:rPr>
        <w:t>]</w:t>
      </w: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Pr="00F34FDA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6D212F" w:rsidRDefault="006D212F" w:rsidP="00F34F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Writing </w:t>
      </w:r>
      <w:proofErr w:type="spellStart"/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Junit</w:t>
      </w:r>
      <w:proofErr w:type="spellEnd"/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test cases for CRUD operations</w:t>
      </w:r>
    </w:p>
    <w:p w:rsidR="00E141F5" w:rsidRDefault="00E141F5" w:rsidP="00E141F5">
      <w:pPr>
        <w:spacing w:after="0" w:line="360" w:lineRule="auto"/>
        <w:jc w:val="both"/>
        <w:rPr>
          <w:b/>
          <w:shd w:val="clear" w:color="auto" w:fill="FBFBFB"/>
        </w:rPr>
      </w:pPr>
    </w:p>
    <w:p w:rsidR="00E141F5" w:rsidRPr="00E141F5" w:rsidRDefault="00E141F5" w:rsidP="00E141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41F5">
        <w:rPr>
          <w:b/>
          <w:shd w:val="clear" w:color="auto" w:fill="FBFBFB"/>
        </w:rPr>
        <w:t xml:space="preserve">Note: </w:t>
      </w:r>
      <w:r w:rsidR="00535102">
        <w:rPr>
          <w:b/>
          <w:shd w:val="clear" w:color="auto" w:fill="FBFBFB"/>
        </w:rPr>
        <w:t xml:space="preserve">Create </w:t>
      </w:r>
      <w:r w:rsidRPr="00E141F5">
        <w:rPr>
          <w:b/>
          <w:shd w:val="clear" w:color="auto" w:fill="FBFBFB"/>
        </w:rPr>
        <w:t xml:space="preserve">crud operation to Test with </w:t>
      </w:r>
      <w:proofErr w:type="spellStart"/>
      <w:r w:rsidR="00535102">
        <w:rPr>
          <w:b/>
          <w:shd w:val="clear" w:color="auto" w:fill="FBFBFB"/>
        </w:rPr>
        <w:t>Junit</w:t>
      </w:r>
      <w:proofErr w:type="spellEnd"/>
    </w:p>
    <w:p w:rsidR="00E141F5" w:rsidRPr="00E141F5" w:rsidRDefault="00E141F5" w:rsidP="00E141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Download </w:t>
      </w:r>
      <w:proofErr w:type="spellStart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>JUnit</w:t>
      </w:r>
      <w:proofErr w:type="spellEnd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https://junit.org/junit4/ 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download &amp; install 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Plain-old Jar &amp; Download the following </w:t>
      </w:r>
    </w:p>
    <w:p w:rsidR="006D212F" w:rsidRPr="00F34FDA" w:rsidRDefault="00BD14D3" w:rsidP="00F34FDA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6D212F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junit.jar</w:t>
        </w:r>
      </w:hyperlink>
    </w:p>
    <w:p w:rsidR="006D212F" w:rsidRPr="00F34FDA" w:rsidRDefault="00BD14D3" w:rsidP="00F34FDA">
      <w:pPr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6D212F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hamcrest-core.jar</w:t>
        </w:r>
      </w:hyperlink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folder in any drive by giving relevant name, copy and paste both jar files to the folder.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project in eclipse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Right click on project select build path, click on configure build path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Select java build path, Click on Libraries and click on class path in libraries, go to Add External JAR’s, select junit.jar and hamcrest-core.jar files, click on apply and then apply and close.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/test/java folder find default package and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Write the below code </w:t>
      </w:r>
    </w:p>
    <w:p w:rsidR="006D212F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C32F5" w:rsidRPr="00DA08D1" w:rsidRDefault="002C32F5" w:rsidP="002C32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SpringBootTest</w:t>
      </w:r>
      <w:proofErr w:type="spellEnd"/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SpringbootFirstAppApplicationTests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testCreate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 u=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3L);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Kavya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u.setLasttname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shree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u);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(902L).get());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testReadAll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List&lt;User&gt; list=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userRepo.findAll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list).size().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isGreaterThan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(0);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testUpdate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B96108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u=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D212F" w:rsidRPr="00F34FDA">
        <w:rPr>
          <w:rFonts w:ascii="Times New Roman" w:hAnsi="Times New Roman" w:cs="Times New Roman"/>
          <w:sz w:val="24"/>
          <w:szCs w:val="24"/>
        </w:rPr>
        <w:t>2L).get();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"Murthy");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u);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"Niranjan",userRepo.findById(902L).get().getFirstname());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testDelete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</w:p>
    <w:p w:rsidR="006D212F" w:rsidRPr="00F34FDA" w:rsidRDefault="00B96108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userRepo.deleteById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D212F" w:rsidRPr="00F34FDA">
        <w:rPr>
          <w:rFonts w:ascii="Times New Roman" w:hAnsi="Times New Roman" w:cs="Times New Roman"/>
          <w:sz w:val="24"/>
          <w:szCs w:val="24"/>
        </w:rPr>
        <w:t>2L);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userRepo.existsById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(852L)).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isFalse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2C32F5" w:rsidRDefault="002C32F5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2C32F5" w:rsidRDefault="002C32F5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CC46AA" w:rsidRPr="00F34FDA" w:rsidRDefault="006D212F" w:rsidP="00F34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 w:rsidRPr="00F34FDA">
        <w:rPr>
          <w:b/>
          <w:shd w:val="clear" w:color="auto" w:fill="FBFBFB"/>
        </w:rPr>
        <w:lastRenderedPageBreak/>
        <w:t>CRUD</w:t>
      </w:r>
      <w:r w:rsidRPr="00F34FDA">
        <w:rPr>
          <w:b/>
          <w:spacing w:val="11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Operations</w:t>
      </w:r>
      <w:r w:rsidRPr="00F34FDA">
        <w:rPr>
          <w:b/>
          <w:spacing w:val="12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on</w:t>
      </w:r>
      <w:r w:rsidRPr="00F34FDA">
        <w:rPr>
          <w:b/>
          <w:spacing w:val="7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document using Mongo DB</w:t>
      </w:r>
    </w:p>
    <w:p w:rsidR="002C32F5" w:rsidRDefault="002C32F5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/>
          <w:sz w:val="24"/>
          <w:szCs w:val="24"/>
        </w:rPr>
        <w:t>Creating a Table.</w:t>
      </w:r>
      <w:proofErr w:type="gramEnd"/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"student")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1 }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student</w:t>
      </w:r>
      <w:proofErr w:type="gramEnd"/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D212F" w:rsidRPr="00F34FDA" w:rsidRDefault="006D212F" w:rsidP="002C32F5">
      <w:pPr>
        <w:pStyle w:val="Heading2"/>
        <w:spacing w:before="0" w:line="360" w:lineRule="auto"/>
        <w:ind w:left="36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insert(</w:t>
      </w:r>
      <w:proofErr w:type="gramEnd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) Method</w:t>
      </w:r>
    </w:p>
    <w:p w:rsidR="006D212F" w:rsidRPr="00F34FDA" w:rsidRDefault="006D212F" w:rsidP="002C32F5">
      <w:pPr>
        <w:pStyle w:val="NormalWeb"/>
        <w:spacing w:before="0" w:beforeAutospacing="0" w:after="0" w:afterAutospacing="0" w:line="360" w:lineRule="auto"/>
        <w:ind w:left="360"/>
        <w:jc w:val="both"/>
      </w:pPr>
      <w:r w:rsidRPr="00F34FDA">
        <w:t xml:space="preserve">To insert data into </w:t>
      </w:r>
      <w:proofErr w:type="spellStart"/>
      <w:r w:rsidRPr="00F34FDA">
        <w:t>MongoDB</w:t>
      </w:r>
      <w:proofErr w:type="spellEnd"/>
      <w:r w:rsidRPr="00F34FDA">
        <w:t xml:space="preserve"> collection, you need to use </w:t>
      </w:r>
      <w:proofErr w:type="spellStart"/>
      <w:r w:rsidRPr="00F34FDA">
        <w:t>MongoDB's</w:t>
      </w:r>
      <w:proofErr w:type="spellEnd"/>
      <w:r w:rsidRPr="00F34FDA">
        <w:t> </w:t>
      </w:r>
      <w:proofErr w:type="gramStart"/>
      <w:r w:rsidRPr="00F34FDA">
        <w:rPr>
          <w:bCs/>
        </w:rPr>
        <w:t>insert(</w:t>
      </w:r>
      <w:proofErr w:type="gramEnd"/>
      <w:r w:rsidRPr="00F34FDA">
        <w:rPr>
          <w:bCs/>
        </w:rPr>
        <w:t>)</w:t>
      </w:r>
      <w:r w:rsidRPr="00F34FDA">
        <w:t> or </w:t>
      </w:r>
      <w:r w:rsidRPr="00F34FDA">
        <w:rPr>
          <w:bCs/>
        </w:rPr>
        <w:t>save()</w:t>
      </w:r>
      <w:r w:rsidRPr="00F34FDA">
        <w:t> method.</w:t>
      </w:r>
    </w:p>
    <w:p w:rsidR="006D212F" w:rsidRPr="00F34FDA" w:rsidRDefault="006D212F" w:rsidP="002C32F5">
      <w:pPr>
        <w:pStyle w:val="Heading3"/>
        <w:spacing w:before="0" w:line="36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Syntax: </w:t>
      </w:r>
      <w:proofErr w:type="spell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db.COLLECTION_</w:t>
      </w:r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NAME.insert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document)</w:t>
      </w:r>
    </w:p>
    <w:p w:rsidR="006D212F" w:rsidRPr="00F34FDA" w:rsidRDefault="006D212F" w:rsidP="002C32F5">
      <w:pPr>
        <w:pStyle w:val="Heading3"/>
        <w:spacing w:before="0" w:line="360" w:lineRule="auto"/>
        <w:ind w:left="360"/>
        <w:rPr>
          <w:rStyle w:val="pln"/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db.student.insert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{"id":1,"name":"</w:t>
      </w:r>
      <w:proofErr w:type="spell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chandru","mark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":300})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db.student.insertMany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[{"id":1,"name":"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chandru","mark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":300},</w:t>
      </w:r>
    </w:p>
    <w:p w:rsidR="006D212F" w:rsidRPr="00F34FDA" w:rsidRDefault="006D212F" w:rsidP="002C32F5">
      <w:pPr>
        <w:spacing w:after="0" w:line="360" w:lineRule="auto"/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{"id":2,"name":"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suman","mark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":290}])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{})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Update.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db.student.update(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{"name":"chandru"},{$set:{"name":"sekar",id:5}})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Delete only one data.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db.student.deleteOne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{"name":"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"})</w:t>
      </w:r>
    </w:p>
    <w:p w:rsidR="006D212F" w:rsidRDefault="006D212F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6D212F" w:rsidRPr="006D212F" w:rsidRDefault="006D212F" w:rsidP="00F34FDA">
      <w:pPr>
        <w:pStyle w:val="TableParagraph"/>
        <w:numPr>
          <w:ilvl w:val="0"/>
          <w:numId w:val="1"/>
        </w:numPr>
        <w:spacing w:before="128" w:line="360" w:lineRule="auto"/>
        <w:ind w:right="425"/>
        <w:rPr>
          <w:rFonts w:ascii="Times New Roman" w:hAnsi="Times New Roman" w:cs="Times New Roman"/>
          <w:b/>
          <w:sz w:val="24"/>
        </w:rPr>
      </w:pP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lastRenderedPageBreak/>
        <w:t>Perform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CRUD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Operations</w:t>
      </w:r>
      <w:r w:rsidRPr="006D212F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on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proofErr w:type="spellStart"/>
      <w:r w:rsidRPr="006D212F">
        <w:rPr>
          <w:rFonts w:ascii="Times New Roman" w:hAnsi="Times New Roman" w:cs="Times New Roman"/>
          <w:b/>
          <w:sz w:val="24"/>
        </w:rPr>
        <w:t>MongoDB</w:t>
      </w:r>
      <w:proofErr w:type="spellEnd"/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through REST API using Spring Boot Starter</w:t>
      </w:r>
      <w:r w:rsidRPr="006D212F">
        <w:rPr>
          <w:rFonts w:ascii="Times New Roman" w:hAnsi="Times New Roman" w:cs="Times New Roman"/>
          <w:b/>
          <w:spacing w:val="-46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 xml:space="preserve">Data </w:t>
      </w:r>
      <w:proofErr w:type="spellStart"/>
      <w:r w:rsidRPr="006D212F">
        <w:rPr>
          <w:rFonts w:ascii="Times New Roman" w:hAnsi="Times New Roman" w:cs="Times New Roman"/>
          <w:b/>
          <w:sz w:val="24"/>
        </w:rPr>
        <w:t>MongoDB</w:t>
      </w:r>
      <w:proofErr w:type="spellEnd"/>
    </w:p>
    <w:p w:rsidR="00642096" w:rsidRDefault="00642096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  <w:proofErr w:type="spellEnd"/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  <w:proofErr w:type="spellEnd"/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:rsidR="006D212F" w:rsidRPr="00285AF2" w:rsidRDefault="006D212F" w:rsidP="002C32F5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entity</w:t>
      </w:r>
    </w:p>
    <w:p w:rsidR="006D212F" w:rsidRPr="00285AF2" w:rsidRDefault="006D212F" w:rsidP="002C32F5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:rsidR="006D212F" w:rsidRPr="00285AF2" w:rsidRDefault="006D212F" w:rsidP="002C32F5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:rsidR="002C32F5" w:rsidRDefault="002C32F5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646464"/>
          <w:sz w:val="24"/>
          <w:szCs w:val="24"/>
        </w:rPr>
      </w:pPr>
    </w:p>
    <w:p w:rsidR="002C32F5" w:rsidRPr="00DA08D1" w:rsidRDefault="002C32F5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NoArgsConstructor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AllArgsConstructor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42096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642096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09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C32F5" w:rsidRPr="00642096">
        <w:rPr>
          <w:rFonts w:ascii="Times New Roman" w:hAnsi="Times New Roman" w:cs="Times New Roman"/>
          <w:b/>
          <w:color w:val="000000"/>
          <w:sz w:val="24"/>
          <w:szCs w:val="24"/>
        </w:rPr>
        <w:t>//Call Getter &amp; Setter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642096" w:rsidRDefault="00642096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6D212F" w:rsidRPr="00642096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rStyle w:val="Strong"/>
          <w:spacing w:val="2"/>
          <w:bdr w:val="none" w:sz="0" w:space="0" w:color="auto" w:frame="1"/>
        </w:rPr>
        <w:lastRenderedPageBreak/>
        <w:t>Step 5: </w:t>
      </w:r>
      <w:r w:rsidRPr="00642096">
        <w:rPr>
          <w:spacing w:val="2"/>
        </w:rPr>
        <w:t>Inside the repository package</w:t>
      </w:r>
    </w:p>
    <w:p w:rsidR="006D212F" w:rsidRPr="00642096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spacing w:val="2"/>
        </w:rPr>
        <w:t>Create a simple interface and name the interface as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BookRepo</w:t>
      </w:r>
      <w:proofErr w:type="spellEnd"/>
      <w:r w:rsidRPr="00642096">
        <w:rPr>
          <w:spacing w:val="2"/>
        </w:rPr>
        <w:t>. This interface is going to extend the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MongoRepository</w:t>
      </w:r>
      <w:proofErr w:type="spellEnd"/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42096" w:rsidRPr="00DA08D1" w:rsidRDefault="00642096" w:rsidP="0064209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285AF2" w:rsidRDefault="006D212F" w:rsidP="006420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 w:rsidR="00642096">
        <w:rPr>
          <w:rFonts w:ascii="Times New Roman" w:hAnsi="Times New Roman" w:cs="Times New Roman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MongoRepository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&lt;Book, Integer&gt; 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642096" w:rsidRDefault="006D212F" w:rsidP="0064209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bCs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 </w:t>
      </w:r>
      <w:r w:rsidRPr="00D87A79">
        <w:rPr>
          <w:spacing w:val="2"/>
        </w:rPr>
        <w:t>Inside the controller package. Inside the package create one class named as </w:t>
      </w:r>
      <w:proofErr w:type="spellStart"/>
      <w:r w:rsidRPr="00D87A79">
        <w:rPr>
          <w:rStyle w:val="Strong"/>
          <w:spacing w:val="2"/>
          <w:bdr w:val="none" w:sz="0" w:space="0" w:color="auto" w:frame="1"/>
        </w:rPr>
        <w:t>BookController</w:t>
      </w:r>
      <w:proofErr w:type="spellEnd"/>
    </w:p>
    <w:p w:rsidR="00642096" w:rsidRPr="00DA08D1" w:rsidRDefault="00642096" w:rsidP="006420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RestController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BookController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Autowired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PostMapping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"/</w:t>
      </w:r>
      <w:proofErr w:type="spellStart"/>
      <w:r w:rsidRPr="00285AF2">
        <w:rPr>
          <w:rFonts w:ascii="Times New Roman" w:hAnsi="Times New Roman" w:cs="Times New Roman"/>
          <w:color w:val="2A00FF"/>
          <w:sz w:val="24"/>
          <w:szCs w:val="24"/>
        </w:rPr>
        <w:t>addBook</w:t>
      </w:r>
      <w:proofErr w:type="spell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saveBook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RequestBody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proofErr w:type="spellStart"/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"/</w:t>
      </w:r>
      <w:proofErr w:type="spellStart"/>
      <w:r w:rsidRPr="00285AF2">
        <w:rPr>
          <w:rFonts w:ascii="Times New Roman" w:hAnsi="Times New Roman" w:cs="Times New Roman"/>
          <w:color w:val="2A00FF"/>
          <w:sz w:val="24"/>
          <w:szCs w:val="24"/>
        </w:rPr>
        <w:t>findAllBooks</w:t>
      </w:r>
      <w:proofErr w:type="spell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getBooks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DeleteMapping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deleteBook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PathVariable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D212F" w:rsidRPr="00642096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20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7: </w:t>
      </w:r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Below is the code for the </w:t>
      </w:r>
      <w:proofErr w:type="spellStart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application.properties</w:t>
      </w:r>
      <w:proofErr w:type="spellEnd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</w:t>
      </w:r>
    </w:p>
    <w:p w:rsidR="006D212F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8989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spring.data.mongodb.host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spring.data.mongodb.port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spring.data.mongodb.database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85AF2">
        <w:rPr>
          <w:rFonts w:ascii="Times New Roman" w:hAnsi="Times New Roman" w:cs="Times New Roman"/>
          <w:color w:val="2AA198"/>
          <w:sz w:val="24"/>
          <w:szCs w:val="24"/>
        </w:rPr>
        <w:t>jss</w:t>
      </w:r>
      <w:proofErr w:type="spellEnd"/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 xml:space="preserve"> Inside the </w:t>
      </w:r>
      <w:proofErr w:type="spellStart"/>
      <w:r w:rsidRPr="00285AF2">
        <w:rPr>
          <w:color w:val="273239"/>
          <w:spacing w:val="2"/>
        </w:rPr>
        <w:t>MongoDB</w:t>
      </w:r>
      <w:proofErr w:type="spellEnd"/>
      <w:r w:rsidRPr="00285AF2">
        <w:rPr>
          <w:color w:val="273239"/>
          <w:spacing w:val="2"/>
        </w:rPr>
        <w:t xml:space="preserve"> Compass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Go to your </w:t>
      </w:r>
      <w:proofErr w:type="spellStart"/>
      <w:r w:rsidRPr="00285AF2">
        <w:rPr>
          <w:color w:val="273239"/>
          <w:spacing w:val="2"/>
        </w:rPr>
        <w:t>MongoDB</w:t>
      </w:r>
      <w:proofErr w:type="spellEnd"/>
      <w:r w:rsidRPr="00285AF2">
        <w:rPr>
          <w:color w:val="273239"/>
          <w:spacing w:val="2"/>
        </w:rPr>
        <w:t xml:space="preserve"> Compass and create a Database named </w:t>
      </w:r>
      <w:proofErr w:type="spellStart"/>
      <w:r w:rsidRPr="00285AF2">
        <w:rPr>
          <w:rStyle w:val="Strong"/>
          <w:color w:val="273239"/>
          <w:spacing w:val="2"/>
          <w:bdr w:val="none" w:sz="0" w:space="0" w:color="auto" w:frame="1"/>
        </w:rPr>
        <w:t>BookStore</w:t>
      </w:r>
      <w:proofErr w:type="spellEnd"/>
      <w:r w:rsidRPr="00285AF2">
        <w:rPr>
          <w:rStyle w:val="Strong"/>
          <w:color w:val="273239"/>
          <w:spacing w:val="2"/>
          <w:bdr w:val="none" w:sz="0" w:space="0" w:color="auto" w:frame="1"/>
        </w:rPr>
        <w:t>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7411D7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16" w:history="1">
        <w:r w:rsidRPr="00285AF2">
          <w:rPr>
            <w:rStyle w:val="Hyperlink"/>
            <w:spacing w:val="2"/>
          </w:rPr>
          <w:t>http://localhost:8989/addBook</w:t>
        </w:r>
      </w:hyperlink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t xml:space="preserve">GET – </w:t>
      </w:r>
      <w:hyperlink r:id="rId17" w:history="1">
        <w:r w:rsidRPr="00285AF2">
          <w:rPr>
            <w:rStyle w:val="Hyperlink"/>
            <w:spacing w:val="2"/>
            <w:shd w:val="clear" w:color="auto" w:fill="FFFFFF"/>
          </w:rPr>
          <w:t>http://localhost:8989/findAllBooks</w:t>
        </w:r>
      </w:hyperlink>
    </w:p>
    <w:p w:rsidR="006D212F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</w:pPr>
      <w:r w:rsidRPr="00285AF2">
        <w:rPr>
          <w:color w:val="273239"/>
          <w:spacing w:val="2"/>
          <w:shd w:val="clear" w:color="auto" w:fill="FFFFFF"/>
        </w:rPr>
        <w:t xml:space="preserve">DELETE – </w:t>
      </w:r>
      <w:hyperlink r:id="rId18" w:history="1">
        <w:r w:rsidRPr="00734C90">
          <w:rPr>
            <w:rStyle w:val="Hyperlink"/>
            <w:spacing w:val="2"/>
            <w:shd w:val="clear" w:color="auto" w:fill="FFFFFF"/>
          </w:rPr>
          <w:t>http://localhost:8989/delete/1</w:t>
        </w:r>
      </w:hyperlink>
    </w:p>
    <w:p w:rsidR="00A41FCE" w:rsidRDefault="00A41FCE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:rsidR="00A41FCE" w:rsidRDefault="00A41FCE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Pr="006D212F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DF56B7" w:rsidRPr="00DF56B7" w:rsidRDefault="00DF56B7" w:rsidP="00DF56B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6B7">
        <w:rPr>
          <w:rFonts w:ascii="Times New Roman" w:hAnsi="Times New Roman" w:cs="Times New Roman"/>
          <w:b/>
          <w:sz w:val="24"/>
          <w:szCs w:val="24"/>
        </w:rPr>
        <w:lastRenderedPageBreak/>
        <w:t>Securing REST APIs with Spring Security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add security to our Spring Boot application, we need to add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 starter dependency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23FB5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>spring-boot-starter-security&lt;/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&lt;/dependency&gt;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also include the </w:t>
      </w:r>
      <w:proofErr w:type="spellStart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SecurityAutoConfiguration</w:t>
      </w:r>
      <w:proofErr w:type="spellEnd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class containing the initial/default security configuration.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By default, the Authentication gets enabled for the Application. Also, content negotiation is used to determine if basic or </w:t>
      </w:r>
      <w:proofErr w:type="spellStart"/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formLogin</w:t>
      </w:r>
      <w:proofErr w:type="spellEnd"/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used.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predefined properties: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spring.security.user.name=root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spring.security.user.password</w:t>
      </w:r>
      <w:proofErr w:type="spellEnd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=root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If we don't configure the password using the predefined property </w:t>
      </w:r>
      <w:proofErr w:type="spellStart"/>
      <w:r w:rsidRPr="00E23FB5">
        <w:rPr>
          <w:rStyle w:val="hl-attribu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spring.security.user.password</w:t>
      </w:r>
      <w:proofErr w:type="spellEnd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and start the application, a default password is randomly generated and printed in the console log: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Using default security password: c8be15de-4488-4490-9dc6-fab3f91435c6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File - new – Project - spring starter project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Name: spring-basic-security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Package: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com.example.security</w:t>
      </w:r>
      <w:proofErr w:type="spellEnd"/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Click Next - Add Dependencies: Spring Web, Spring Security, Spring Boot Dev Tools….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Finish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>SpringBasicSecurityApplication</w:t>
      </w:r>
      <w:proofErr w:type="spellEnd"/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3F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com.example.security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;</w:t>
      </w:r>
    </w:p>
    <w:p w:rsidR="00DF56B7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SecurityController.java</w:t>
      </w:r>
    </w:p>
    <w:p w:rsidR="00DF56B7" w:rsidRPr="00F71614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com.example.security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56B7" w:rsidRPr="00F71614" w:rsidRDefault="00DF56B7" w:rsidP="00DF56B7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org.springframework.web.bind.annotation.GetMapping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org.springframework.web.bind.annotation.RestController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F71614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SecurityController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F71614"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7161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String Welcome() {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"&lt;h1&gt;Welcome to </w:t>
      </w:r>
      <w:proofErr w:type="spellStart"/>
      <w:r w:rsidRPr="00F71614">
        <w:rPr>
          <w:rFonts w:ascii="Times New Roman" w:hAnsi="Times New Roman" w:cs="Times New Roman"/>
          <w:color w:val="2A00FF"/>
          <w:sz w:val="24"/>
          <w:szCs w:val="24"/>
        </w:rPr>
        <w:t>SpringBoot</w:t>
      </w:r>
      <w:proofErr w:type="spellEnd"/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 Security&lt;/h1&gt;"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56B7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56B7" w:rsidRPr="00F71614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proofErr w:type="gramStart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File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spring.security.user.name=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niranjan</w:t>
      </w:r>
      <w:proofErr w:type="spellEnd"/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FB5">
        <w:rPr>
          <w:rFonts w:ascii="Times New Roman" w:hAnsi="Times New Roman" w:cs="Times New Roman"/>
          <w:sz w:val="24"/>
          <w:szCs w:val="24"/>
        </w:rPr>
        <w:t>spring.security.user.password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murthy</w:t>
      </w:r>
      <w:proofErr w:type="spellEnd"/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FB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=8090</w:t>
      </w:r>
    </w:p>
    <w:p w:rsidR="00CE5C3F" w:rsidRDefault="00CE5C3F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AC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lastRenderedPageBreak/>
        <w:t>Build simple page application like shopping cart</w:t>
      </w:r>
      <w:r>
        <w:rPr>
          <w:rFonts w:ascii="Times New Roman" w:hAnsi="Times New Roman" w:cs="Times New Roman"/>
          <w:b/>
          <w:sz w:val="24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4"/>
        </w:rPr>
        <w:t>ReactJS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AC1129" w:rsidRDefault="00AC1129" w:rsidP="00AC112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1129" w:rsidRPr="00F34FDA" w:rsidRDefault="00AC1129" w:rsidP="00AC1129">
      <w:pPr>
        <w:pStyle w:val="ListParagraph"/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t>App.js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Header from "./Header";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Products from "./Product";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from "./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App()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[product,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setproduct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:'imgs/lenovo.png',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ideapad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Slim 3',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57000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/watch.png',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fastrack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w98',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1500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[cart,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(data) =&gt;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[...cart, { ...data, quantity: 1 }])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(value) =&gt;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value)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&lt;Header count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cart.length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cart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cart} /&gt; :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&lt;Products product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product}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lastRenderedPageBreak/>
        <w:t>Product.js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React from 'react';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function Products({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product,addToCart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){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='flex'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product.map(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productitem,productIndex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productitem.url} width="20%" alt=""/&gt;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productitem.name}&lt;/p&gt;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&lt;p&gt;Rs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.{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}&lt;/p&gt;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)}&gt;Add Cart&lt;/button&gt;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CarList.js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React,{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useState,useEffect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from 'react';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({cart})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CART,setCART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 =&gt;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cart)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 [cart])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CART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?.map(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cartitem,cartindex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cartitem.url} width={60} 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 {cartitem.name} 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_CART= CART.map((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,quantity:item.quantity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&gt;0?item.quantity-1:0}:item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_CART)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- &lt;/button&gt;  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 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_CART= CART.map((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{...item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,quantity:item.quantity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+1}:item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_CART)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}}&gt;+ &lt;/button&gt;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 Rs.{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&lt;p&gt;Total=&lt;span&gt;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CART.map(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item=&gt;item.price*item.quantity).reduce((total,value)=&gt;total+value,0)}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AC1129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Header.js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React from 'react'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function Header(props)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(false)}&gt;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(true)}&gt; Cart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sup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props.count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}&lt;/sup&gt;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34FDA">
        <w:rPr>
          <w:rFonts w:ascii="Times New Roman" w:hAnsi="Times New Roman" w:cs="Times New Roman"/>
        </w:rPr>
        <w:t>}</w:t>
      </w:r>
    </w:p>
    <w:p w:rsidR="00F63689" w:rsidRDefault="00F63689" w:rsidP="00AC112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63689" w:rsidRPr="00C86567" w:rsidRDefault="00F63689" w:rsidP="00C86567">
      <w:pPr>
        <w:pStyle w:val="TableParagraph"/>
        <w:spacing w:before="41" w:line="36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lastRenderedPageBreak/>
        <w:t>Create</w:t>
      </w:r>
      <w:r w:rsidRPr="00C86567">
        <w:rPr>
          <w:rFonts w:ascii="Times New Roman" w:hAnsi="Times New Roman" w:cs="Times New Roman"/>
          <w:spacing w:val="7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and</w:t>
      </w:r>
      <w:r w:rsidRPr="00C86567">
        <w:rPr>
          <w:rFonts w:ascii="Times New Roman" w:hAnsi="Times New Roman" w:cs="Times New Roman"/>
          <w:spacing w:val="7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manage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users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and</w:t>
      </w:r>
      <w:r w:rsidRPr="00C86567">
        <w:rPr>
          <w:rFonts w:ascii="Times New Roman" w:hAnsi="Times New Roman" w:cs="Times New Roman"/>
          <w:spacing w:val="9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roles Migration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to</w:t>
      </w:r>
      <w:r w:rsidRPr="00C86567">
        <w:rPr>
          <w:rFonts w:ascii="Times New Roman" w:hAnsi="Times New Roman" w:cs="Times New Roman"/>
          <w:spacing w:val="9"/>
          <w:sz w:val="24"/>
          <w:szCs w:val="24"/>
          <w:shd w:val="clear" w:color="auto" w:fill="FBFBFB"/>
        </w:rPr>
        <w:t xml:space="preserve"> </w:t>
      </w:r>
      <w:proofErr w:type="spellStart"/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MongoDB</w:t>
      </w:r>
      <w:proofErr w:type="spellEnd"/>
    </w:p>
    <w:p w:rsidR="00F63689" w:rsidRPr="00C86567" w:rsidRDefault="00F63689" w:rsidP="00C86567">
      <w:pPr>
        <w:pStyle w:val="TableParagraph"/>
        <w:spacing w:line="36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Integrate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the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work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of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each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group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and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carry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out integration</w:t>
      </w:r>
      <w:r w:rsidRPr="00C86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testing</w:t>
      </w:r>
    </w:p>
    <w:p w:rsidR="00F63689" w:rsidRPr="00C86567" w:rsidRDefault="00F63689" w:rsidP="00C86567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Bug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tracking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–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using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86567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or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similar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tools</w:t>
      </w:r>
    </w:p>
    <w:p w:rsidR="00F63689" w:rsidRPr="00C86567" w:rsidRDefault="00F63689" w:rsidP="00C86567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proofErr w:type="gramStart"/>
      <w:r w:rsidRPr="00C86567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analysis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using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tools</w:t>
      </w:r>
    </w:p>
    <w:p w:rsidR="00C86567" w:rsidRDefault="00F63689" w:rsidP="00C86567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C8656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86567">
        <w:rPr>
          <w:rFonts w:ascii="Times New Roman" w:hAnsi="Times New Roman" w:cs="Times New Roman"/>
          <w:sz w:val="24"/>
          <w:szCs w:val="24"/>
        </w:rPr>
        <w:t xml:space="preserve"> on desktop and start the </w:t>
      </w:r>
      <w:proofErr w:type="spellStart"/>
      <w:r w:rsidRPr="00C8656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8656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tool.</w:t>
      </w:r>
    </w:p>
    <w:p w:rsidR="00F63689" w:rsidRPr="00C86567" w:rsidRDefault="00F63689" w:rsidP="00C86567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proofErr w:type="gramStart"/>
      <w:r w:rsidRPr="00C8656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86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56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86567">
        <w:rPr>
          <w:rFonts w:ascii="Times New Roman" w:hAnsi="Times New Roman" w:cs="Times New Roman"/>
          <w:sz w:val="24"/>
          <w:szCs w:val="24"/>
        </w:rPr>
        <w:t xml:space="preserve"> container from </w:t>
      </w:r>
      <w:proofErr w:type="spellStart"/>
      <w:r w:rsidRPr="00C8656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86567">
        <w:rPr>
          <w:rFonts w:ascii="Times New Roman" w:hAnsi="Times New Roman" w:cs="Times New Roman"/>
          <w:sz w:val="24"/>
          <w:szCs w:val="24"/>
        </w:rPr>
        <w:t xml:space="preserve"> image</w:t>
      </w:r>
      <w:r w:rsidRPr="00C8656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Run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the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8656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container</w:t>
      </w:r>
    </w:p>
    <w:p w:rsidR="00F63689" w:rsidRPr="00CE5C3F" w:rsidRDefault="00F6368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sectPr w:rsidR="00F63689" w:rsidRPr="00CE5C3F" w:rsidSect="004A11F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228" w:rsidRDefault="00BE0228" w:rsidP="001B2B5C">
      <w:pPr>
        <w:spacing w:after="0" w:line="240" w:lineRule="auto"/>
      </w:pPr>
      <w:r>
        <w:separator/>
      </w:r>
    </w:p>
  </w:endnote>
  <w:endnote w:type="continuationSeparator" w:id="1">
    <w:p w:rsidR="00BE0228" w:rsidRDefault="00BE0228" w:rsidP="001B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8" w:rsidRDefault="00BE022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JSSPN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E0228">
        <w:rPr>
          <w:rFonts w:asciiTheme="majorHAnsi" w:hAnsiTheme="majorHAnsi"/>
          <w:noProof/>
        </w:rPr>
        <w:t>10</w:t>
      </w:r>
    </w:fldSimple>
  </w:p>
  <w:p w:rsidR="00BE0228" w:rsidRDefault="00BE02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228" w:rsidRDefault="00BE0228" w:rsidP="001B2B5C">
      <w:pPr>
        <w:spacing w:after="0" w:line="240" w:lineRule="auto"/>
      </w:pPr>
      <w:r>
        <w:separator/>
      </w:r>
    </w:p>
  </w:footnote>
  <w:footnote w:type="continuationSeparator" w:id="1">
    <w:p w:rsidR="00BE0228" w:rsidRDefault="00BE0228" w:rsidP="001B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FBA2C19A1C34FC491065ADBD8043A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E0228" w:rsidRDefault="00BE0228" w:rsidP="001B2B5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FSD Lab Manual</w:t>
        </w:r>
      </w:p>
    </w:sdtContent>
  </w:sdt>
  <w:p w:rsidR="00BE0228" w:rsidRDefault="00BE02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05F"/>
    <w:multiLevelType w:val="multilevel"/>
    <w:tmpl w:val="E9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816F7"/>
    <w:multiLevelType w:val="hybridMultilevel"/>
    <w:tmpl w:val="819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0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E70D9"/>
    <w:multiLevelType w:val="hybridMultilevel"/>
    <w:tmpl w:val="05E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C2BBF"/>
    <w:multiLevelType w:val="hybridMultilevel"/>
    <w:tmpl w:val="DD6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C1AF9"/>
    <w:multiLevelType w:val="multilevel"/>
    <w:tmpl w:val="159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0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F5769"/>
    <w:multiLevelType w:val="hybridMultilevel"/>
    <w:tmpl w:val="208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1"/>
  </w:num>
  <w:num w:numId="4">
    <w:abstractNumId w:val="26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30"/>
  </w:num>
  <w:num w:numId="10">
    <w:abstractNumId w:val="3"/>
  </w:num>
  <w:num w:numId="11">
    <w:abstractNumId w:val="22"/>
  </w:num>
  <w:num w:numId="12">
    <w:abstractNumId w:val="18"/>
  </w:num>
  <w:num w:numId="13">
    <w:abstractNumId w:val="23"/>
  </w:num>
  <w:num w:numId="14">
    <w:abstractNumId w:val="28"/>
  </w:num>
  <w:num w:numId="15">
    <w:abstractNumId w:val="10"/>
  </w:num>
  <w:num w:numId="16">
    <w:abstractNumId w:val="20"/>
  </w:num>
  <w:num w:numId="17">
    <w:abstractNumId w:val="21"/>
  </w:num>
  <w:num w:numId="18">
    <w:abstractNumId w:val="1"/>
  </w:num>
  <w:num w:numId="19">
    <w:abstractNumId w:val="27"/>
  </w:num>
  <w:num w:numId="20">
    <w:abstractNumId w:val="15"/>
  </w:num>
  <w:num w:numId="21">
    <w:abstractNumId w:val="29"/>
  </w:num>
  <w:num w:numId="22">
    <w:abstractNumId w:val="24"/>
  </w:num>
  <w:num w:numId="23">
    <w:abstractNumId w:val="0"/>
  </w:num>
  <w:num w:numId="24">
    <w:abstractNumId w:val="17"/>
  </w:num>
  <w:num w:numId="25">
    <w:abstractNumId w:val="5"/>
  </w:num>
  <w:num w:numId="26">
    <w:abstractNumId w:val="7"/>
  </w:num>
  <w:num w:numId="27">
    <w:abstractNumId w:val="12"/>
  </w:num>
  <w:num w:numId="28">
    <w:abstractNumId w:val="4"/>
  </w:num>
  <w:num w:numId="29">
    <w:abstractNumId w:val="16"/>
  </w:num>
  <w:num w:numId="30">
    <w:abstractNumId w:val="9"/>
  </w:num>
  <w:num w:numId="31">
    <w:abstractNumId w:val="1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279"/>
    <w:rsid w:val="000160C1"/>
    <w:rsid w:val="00020913"/>
    <w:rsid w:val="00076072"/>
    <w:rsid w:val="000A6EBC"/>
    <w:rsid w:val="000D5494"/>
    <w:rsid w:val="000F0A33"/>
    <w:rsid w:val="000F5BB0"/>
    <w:rsid w:val="0016460B"/>
    <w:rsid w:val="001663BD"/>
    <w:rsid w:val="001A65E3"/>
    <w:rsid w:val="001B1A27"/>
    <w:rsid w:val="001B2B5C"/>
    <w:rsid w:val="00202348"/>
    <w:rsid w:val="00263034"/>
    <w:rsid w:val="00265BE1"/>
    <w:rsid w:val="002C32F5"/>
    <w:rsid w:val="002D3ED9"/>
    <w:rsid w:val="002F6226"/>
    <w:rsid w:val="0030010E"/>
    <w:rsid w:val="0030739F"/>
    <w:rsid w:val="003340A0"/>
    <w:rsid w:val="003510B3"/>
    <w:rsid w:val="00377AD3"/>
    <w:rsid w:val="003E371D"/>
    <w:rsid w:val="00427135"/>
    <w:rsid w:val="0046182F"/>
    <w:rsid w:val="00472B1F"/>
    <w:rsid w:val="004817F5"/>
    <w:rsid w:val="00487434"/>
    <w:rsid w:val="004A11F0"/>
    <w:rsid w:val="004C00AB"/>
    <w:rsid w:val="0050667C"/>
    <w:rsid w:val="00530F59"/>
    <w:rsid w:val="00531300"/>
    <w:rsid w:val="00535102"/>
    <w:rsid w:val="005464BE"/>
    <w:rsid w:val="005757E8"/>
    <w:rsid w:val="005852AC"/>
    <w:rsid w:val="005963E7"/>
    <w:rsid w:val="005C1F92"/>
    <w:rsid w:val="005F31DF"/>
    <w:rsid w:val="005F74F0"/>
    <w:rsid w:val="00632A4F"/>
    <w:rsid w:val="00640E46"/>
    <w:rsid w:val="00642096"/>
    <w:rsid w:val="00643D12"/>
    <w:rsid w:val="00650774"/>
    <w:rsid w:val="00661E2D"/>
    <w:rsid w:val="006D212F"/>
    <w:rsid w:val="00714192"/>
    <w:rsid w:val="0074412B"/>
    <w:rsid w:val="00746D9A"/>
    <w:rsid w:val="0075455E"/>
    <w:rsid w:val="00776F7E"/>
    <w:rsid w:val="0079103B"/>
    <w:rsid w:val="007E719A"/>
    <w:rsid w:val="007E780A"/>
    <w:rsid w:val="00815EC8"/>
    <w:rsid w:val="00817C14"/>
    <w:rsid w:val="008C10A6"/>
    <w:rsid w:val="00904E9C"/>
    <w:rsid w:val="00926724"/>
    <w:rsid w:val="009414C8"/>
    <w:rsid w:val="0097036D"/>
    <w:rsid w:val="00980BBA"/>
    <w:rsid w:val="009B50BD"/>
    <w:rsid w:val="009C2BF9"/>
    <w:rsid w:val="009E6D87"/>
    <w:rsid w:val="009E757A"/>
    <w:rsid w:val="009E7BD9"/>
    <w:rsid w:val="00A001EA"/>
    <w:rsid w:val="00A16681"/>
    <w:rsid w:val="00A35E1F"/>
    <w:rsid w:val="00A41FCE"/>
    <w:rsid w:val="00A44F24"/>
    <w:rsid w:val="00A64CD6"/>
    <w:rsid w:val="00A81866"/>
    <w:rsid w:val="00A87817"/>
    <w:rsid w:val="00A94279"/>
    <w:rsid w:val="00AA2F3D"/>
    <w:rsid w:val="00AB0A86"/>
    <w:rsid w:val="00AB3278"/>
    <w:rsid w:val="00AC1129"/>
    <w:rsid w:val="00AC5608"/>
    <w:rsid w:val="00B01B66"/>
    <w:rsid w:val="00B03CD6"/>
    <w:rsid w:val="00B11D3D"/>
    <w:rsid w:val="00B25E0B"/>
    <w:rsid w:val="00B3568A"/>
    <w:rsid w:val="00B40198"/>
    <w:rsid w:val="00B412D5"/>
    <w:rsid w:val="00B43654"/>
    <w:rsid w:val="00B90EAD"/>
    <w:rsid w:val="00B920A6"/>
    <w:rsid w:val="00B96108"/>
    <w:rsid w:val="00BA5C12"/>
    <w:rsid w:val="00BC20B9"/>
    <w:rsid w:val="00BD14D3"/>
    <w:rsid w:val="00BE0228"/>
    <w:rsid w:val="00C12724"/>
    <w:rsid w:val="00C16A4A"/>
    <w:rsid w:val="00C61C19"/>
    <w:rsid w:val="00C65DF9"/>
    <w:rsid w:val="00C72B17"/>
    <w:rsid w:val="00C86567"/>
    <w:rsid w:val="00CC46AA"/>
    <w:rsid w:val="00CE5C3F"/>
    <w:rsid w:val="00D222B6"/>
    <w:rsid w:val="00D23CEF"/>
    <w:rsid w:val="00D51997"/>
    <w:rsid w:val="00D56899"/>
    <w:rsid w:val="00DA08D1"/>
    <w:rsid w:val="00DB2ADB"/>
    <w:rsid w:val="00DC3E0A"/>
    <w:rsid w:val="00DE7164"/>
    <w:rsid w:val="00DF0C86"/>
    <w:rsid w:val="00DF3989"/>
    <w:rsid w:val="00DF56B7"/>
    <w:rsid w:val="00DF7012"/>
    <w:rsid w:val="00E141F5"/>
    <w:rsid w:val="00E17493"/>
    <w:rsid w:val="00E26064"/>
    <w:rsid w:val="00E44E8B"/>
    <w:rsid w:val="00E4616B"/>
    <w:rsid w:val="00E470C4"/>
    <w:rsid w:val="00E5514A"/>
    <w:rsid w:val="00E72DEB"/>
    <w:rsid w:val="00E77577"/>
    <w:rsid w:val="00F1419C"/>
    <w:rsid w:val="00F310D0"/>
    <w:rsid w:val="00F34FDA"/>
    <w:rsid w:val="00F45873"/>
    <w:rsid w:val="00F63689"/>
    <w:rsid w:val="00F84B29"/>
    <w:rsid w:val="00F94238"/>
    <w:rsid w:val="00FA783F"/>
    <w:rsid w:val="00FB058C"/>
    <w:rsid w:val="00FC4278"/>
    <w:rsid w:val="00FE4AE2"/>
    <w:rsid w:val="00FF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F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7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42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2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9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B05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5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B058C"/>
    <w:pPr>
      <w:spacing w:after="0" w:line="240" w:lineRule="auto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4817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5C"/>
  </w:style>
  <w:style w:type="paragraph" w:styleId="Footer">
    <w:name w:val="footer"/>
    <w:basedOn w:val="Normal"/>
    <w:link w:val="FooterChar"/>
    <w:uiPriority w:val="99"/>
    <w:unhideWhenUsed/>
    <w:rsid w:val="001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5C"/>
  </w:style>
  <w:style w:type="paragraph" w:customStyle="1" w:styleId="TableParagraph">
    <w:name w:val="Table Paragraph"/>
    <w:basedOn w:val="Normal"/>
    <w:uiPriority w:val="1"/>
    <w:qFormat/>
    <w:rsid w:val="0079103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5F7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basedOn w:val="DefaultParagraphFont"/>
    <w:rsid w:val="006D212F"/>
  </w:style>
  <w:style w:type="character" w:styleId="Emphasis">
    <w:name w:val="Emphasis"/>
    <w:basedOn w:val="DefaultParagraphFont"/>
    <w:uiPriority w:val="20"/>
    <w:qFormat/>
    <w:rsid w:val="00DF56B7"/>
    <w:rPr>
      <w:i/>
      <w:iCs/>
    </w:rPr>
  </w:style>
  <w:style w:type="character" w:customStyle="1" w:styleId="hl-attribute">
    <w:name w:val="hl-attribute"/>
    <w:basedOn w:val="DefaultParagraphFont"/>
    <w:rsid w:val="00DF56B7"/>
  </w:style>
  <w:style w:type="paragraph" w:styleId="Revision">
    <w:name w:val="Revision"/>
    <w:hidden/>
    <w:uiPriority w:val="99"/>
    <w:semiHidden/>
    <w:rsid w:val="001B1A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989/delete/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ostman.com/downloads/" TargetMode="External"/><Relationship Id="rId17" Type="http://schemas.openxmlformats.org/officeDocument/2006/relationships/hyperlink" Target="http://localhost:8989/findAll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989/addBoo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earch.maven.org/artifact/org.hamcrest/hamcrest-core/1.3/ja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stall-nodejs" TargetMode="External"/><Relationship Id="rId14" Type="http://schemas.openxmlformats.org/officeDocument/2006/relationships/hyperlink" Target="https://search.maven.org/search?q=g:junit%20AND%20a:junit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BA2C19A1C34FC491065ADBD804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B92BD-3536-4D15-BAE2-78D197D62E77}"/>
      </w:docPartPr>
      <w:docPartBody>
        <w:p w:rsidR="00307F12" w:rsidRDefault="007142A1" w:rsidP="007142A1">
          <w:pPr>
            <w:pStyle w:val="6FBA2C19A1C34FC491065ADBD8043A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42A1"/>
    <w:rsid w:val="00307F12"/>
    <w:rsid w:val="0034144E"/>
    <w:rsid w:val="003B4770"/>
    <w:rsid w:val="005346CB"/>
    <w:rsid w:val="00684CD5"/>
    <w:rsid w:val="007142A1"/>
    <w:rsid w:val="00747BCC"/>
    <w:rsid w:val="0077377C"/>
    <w:rsid w:val="00877488"/>
    <w:rsid w:val="008C7508"/>
    <w:rsid w:val="00CF5AE8"/>
    <w:rsid w:val="00F16935"/>
    <w:rsid w:val="00F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A2C19A1C34FC491065ADBD8043A76">
    <w:name w:val="6FBA2C19A1C34FC491065ADBD8043A76"/>
    <w:rsid w:val="007142A1"/>
  </w:style>
  <w:style w:type="paragraph" w:customStyle="1" w:styleId="7BEA07F966204C289AD3C9305B8B0CEA">
    <w:name w:val="7BEA07F966204C289AD3C9305B8B0CEA"/>
    <w:rsid w:val="00714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386BF-8C3B-4DAD-8686-90EFA21B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37</Pages>
  <Words>4344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 Lab Manual</vt:lpstr>
    </vt:vector>
  </TitlesOfParts>
  <Company/>
  <LinksUpToDate>false</LinksUpToDate>
  <CharactersWithSpaces>29053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 Lab Manual</dc:title>
  <dc:subject/>
  <dc:creator>JSSP</dc:creator>
  <cp:keywords/>
  <dc:description/>
  <cp:lastModifiedBy>Admin123</cp:lastModifiedBy>
  <cp:revision>100</cp:revision>
  <dcterms:created xsi:type="dcterms:W3CDTF">2022-11-18T04:50:00Z</dcterms:created>
  <dcterms:modified xsi:type="dcterms:W3CDTF">2023-01-09T10:08:00Z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1249065628</vt:i4>
  </property>
</Properties>
</file>